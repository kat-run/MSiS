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41375" w14:textId="779A3690" w:rsidR="00862E31" w:rsidRPr="00862E31" w:rsidRDefault="00862E31" w:rsidP="004E7FDA">
      <w:pPr>
        <w:pStyle w:val="berschrift1"/>
      </w:pPr>
      <w:r w:rsidRPr="00862E31">
        <w:t>What role(s) can science</w:t>
      </w:r>
      <w:r w:rsidR="00F71E96">
        <w:t xml:space="preserve"> and research</w:t>
      </w:r>
      <w:r w:rsidRPr="00862E31">
        <w:t xml:space="preserve"> </w:t>
      </w:r>
      <w:r w:rsidR="00F10E67">
        <w:t>play</w:t>
      </w:r>
      <w:r w:rsidRPr="00862E31">
        <w:t xml:space="preserve"> in </w:t>
      </w:r>
      <w:r w:rsidR="00F10E67">
        <w:t xml:space="preserve">a </w:t>
      </w:r>
      <w:r w:rsidRPr="00862E31">
        <w:t xml:space="preserve">transformation </w:t>
      </w:r>
      <w:r w:rsidR="00F10E67">
        <w:t>to</w:t>
      </w:r>
      <w:r w:rsidRPr="00862E31">
        <w:t xml:space="preserve"> sustainability?</w:t>
      </w:r>
    </w:p>
    <w:p w14:paraId="15F10EE7" w14:textId="5044DFE7" w:rsidR="00047920" w:rsidRPr="003C449A" w:rsidRDefault="00047920" w:rsidP="003C449A">
      <w:pPr>
        <w:rPr>
          <w:lang w:val="en-US"/>
        </w:rPr>
      </w:pPr>
    </w:p>
    <w:p w14:paraId="59B81165" w14:textId="4DB59CCD" w:rsidR="0044606C" w:rsidRDefault="00C24ED9" w:rsidP="003C449A">
      <w:pPr>
        <w:pStyle w:val="berschrift2"/>
        <w:numPr>
          <w:ilvl w:val="0"/>
          <w:numId w:val="24"/>
        </w:numPr>
      </w:pPr>
      <w:r>
        <w:t>Introduction</w:t>
      </w:r>
    </w:p>
    <w:p w14:paraId="7D73AF64" w14:textId="14B02D24" w:rsidR="005E669F" w:rsidRDefault="005E669F" w:rsidP="005E669F">
      <w:proofErr w:type="gramStart"/>
      <w:r>
        <w:t>In light</w:t>
      </w:r>
      <w:r w:rsidRPr="00DD4146">
        <w:t xml:space="preserve"> </w:t>
      </w:r>
      <w:r>
        <w:t>of</w:t>
      </w:r>
      <w:proofErr w:type="gramEnd"/>
      <w:r>
        <w:t xml:space="preserve"> </w:t>
      </w:r>
      <w:r w:rsidRPr="00DD4146">
        <w:t>the inter</w:t>
      </w:r>
      <w:r>
        <w:t xml:space="preserve">connected, complex and </w:t>
      </w:r>
      <w:r w:rsidRPr="00DD4146">
        <w:t>persistent</w:t>
      </w:r>
      <w:r>
        <w:t xml:space="preserve"> nature of the</w:t>
      </w:r>
      <w:r w:rsidRPr="00DD4146">
        <w:t xml:space="preserve"> ecological and social </w:t>
      </w:r>
      <w:r>
        <w:t>problems of the beginning of the 21</w:t>
      </w:r>
      <w:r w:rsidRPr="00EA2A6D">
        <w:rPr>
          <w:vertAlign w:val="superscript"/>
        </w:rPr>
        <w:t>st</w:t>
      </w:r>
      <w:r>
        <w:t xml:space="preserve"> century</w:t>
      </w:r>
      <w:r w:rsidRPr="00DD4146">
        <w:t xml:space="preserve">, </w:t>
      </w:r>
      <w:r>
        <w:t>there is an increasing consensus in political and academic debates that profound societal change is necessary to adequately tackle the current multiple crises and move towards sustainable societal-nature relations</w:t>
      </w:r>
      <w:r w:rsidRPr="00EA2A6D">
        <w:rPr>
          <w:lang w:val="en-US"/>
        </w:rPr>
        <w:t xml:space="preserve"> (IPCC 2023, Steffen et al. 2015, WBGU 2011). </w:t>
      </w:r>
      <w:r>
        <w:t>Such a “</w:t>
      </w:r>
      <w:commentRangeStart w:id="0"/>
      <w:r>
        <w:t>great transformation</w:t>
      </w:r>
      <w:commentRangeEnd w:id="0"/>
      <w:r w:rsidR="00893AD2">
        <w:rPr>
          <w:rStyle w:val="Kommentarzeichen"/>
        </w:rPr>
        <w:commentReference w:id="0"/>
      </w:r>
      <w:r>
        <w:t>” (WBGU 2011), “social-ecological transformation” (Brand and Wissen 2017), “sustainability transformation” (</w:t>
      </w:r>
      <w:proofErr w:type="spellStart"/>
      <w:r>
        <w:t>Schäpke</w:t>
      </w:r>
      <w:proofErr w:type="spellEnd"/>
      <w:r>
        <w:t xml:space="preserve"> et al. 2015) or “transformation to sustainability” (Scoones et al. 2018) would imply structural and paradigmatic changes in all dimensions of society, from the economy and politics over culture and technology to values and imaginaries. In this context, also the </w:t>
      </w:r>
      <w:r w:rsidRPr="0019599D">
        <w:rPr>
          <w:highlight w:val="yellow"/>
        </w:rPr>
        <w:t>traditional role of science in society has been subject to debate, with increasingly more voices calling for the scientific community to contribute more proactively to tackling pressing social and ecological issues.</w:t>
      </w:r>
      <w:r>
        <w:t xml:space="preserve"> An example of this</w:t>
      </w:r>
      <w:r w:rsidR="00D1113A">
        <w:t xml:space="preserve"> is </w:t>
      </w:r>
      <w:r w:rsidR="00CC2E14">
        <w:t xml:space="preserve">the </w:t>
      </w:r>
      <w:r>
        <w:t xml:space="preserve">climate </w:t>
      </w:r>
      <w:r w:rsidR="00CC2E14">
        <w:t>change</w:t>
      </w:r>
      <w:r>
        <w:t xml:space="preserve">, </w:t>
      </w:r>
      <w:r w:rsidR="00CC2E14">
        <w:t xml:space="preserve">where science </w:t>
      </w:r>
      <w:r>
        <w:t>has become</w:t>
      </w:r>
      <w:r w:rsidRPr="00061B36">
        <w:rPr>
          <w:rFonts w:cstheme="minorHAnsi"/>
          <w:szCs w:val="20"/>
        </w:rPr>
        <w:t xml:space="preserve"> a central player in fostering public awareness</w:t>
      </w:r>
      <w:r>
        <w:rPr>
          <w:rFonts w:cstheme="minorHAnsi"/>
          <w:szCs w:val="20"/>
        </w:rPr>
        <w:t xml:space="preserve">, </w:t>
      </w:r>
      <w:r w:rsidRPr="00061B36">
        <w:rPr>
          <w:rFonts w:cstheme="minorHAnsi"/>
          <w:szCs w:val="20"/>
        </w:rPr>
        <w:t xml:space="preserve">shaping </w:t>
      </w:r>
      <w:proofErr w:type="gramStart"/>
      <w:r w:rsidRPr="00061B36">
        <w:rPr>
          <w:rFonts w:cstheme="minorHAnsi"/>
          <w:szCs w:val="20"/>
        </w:rPr>
        <w:t>policies</w:t>
      </w:r>
      <w:proofErr w:type="gramEnd"/>
      <w:r>
        <w:rPr>
          <w:rFonts w:cstheme="minorHAnsi"/>
          <w:szCs w:val="20"/>
        </w:rPr>
        <w:t xml:space="preserve"> and </w:t>
      </w:r>
      <w:r w:rsidRPr="00061B36">
        <w:rPr>
          <w:rFonts w:cstheme="minorHAnsi"/>
          <w:szCs w:val="20"/>
        </w:rPr>
        <w:t>guiding mitigation strategies</w:t>
      </w:r>
      <w:r>
        <w:rPr>
          <w:rFonts w:cstheme="minorHAnsi"/>
          <w:szCs w:val="20"/>
        </w:rPr>
        <w:t xml:space="preserve">. </w:t>
      </w:r>
    </w:p>
    <w:p w14:paraId="1492F86E" w14:textId="15DEA07B" w:rsidR="00BF4FE3" w:rsidRDefault="00C414BE" w:rsidP="00BF4FE3">
      <w:pPr>
        <w:rPr>
          <w:rFonts w:cstheme="minorHAnsi"/>
          <w:szCs w:val="20"/>
        </w:rPr>
      </w:pPr>
      <w:r>
        <w:rPr>
          <w:rFonts w:cstheme="minorHAnsi"/>
          <w:szCs w:val="20"/>
        </w:rPr>
        <w:t xml:space="preserve">However, </w:t>
      </w:r>
      <w:r w:rsidR="008C40AC">
        <w:rPr>
          <w:rFonts w:cstheme="minorHAnsi"/>
          <w:szCs w:val="20"/>
        </w:rPr>
        <w:t>such a changing role</w:t>
      </w:r>
      <w:r w:rsidR="009851FC">
        <w:rPr>
          <w:rFonts w:cstheme="minorHAnsi"/>
          <w:szCs w:val="20"/>
        </w:rPr>
        <w:t xml:space="preserve"> of science in </w:t>
      </w:r>
      <w:r w:rsidR="008C40AC">
        <w:rPr>
          <w:rFonts w:cstheme="minorHAnsi"/>
          <w:szCs w:val="20"/>
        </w:rPr>
        <w:t xml:space="preserve">society </w:t>
      </w:r>
      <w:r w:rsidR="00DF34E0">
        <w:rPr>
          <w:rFonts w:cstheme="minorHAnsi"/>
          <w:szCs w:val="20"/>
        </w:rPr>
        <w:t xml:space="preserve">raises </w:t>
      </w:r>
      <w:proofErr w:type="gramStart"/>
      <w:r w:rsidR="00DF34E0">
        <w:rPr>
          <w:rFonts w:cstheme="minorHAnsi"/>
          <w:szCs w:val="20"/>
        </w:rPr>
        <w:t>a number of</w:t>
      </w:r>
      <w:proofErr w:type="gramEnd"/>
      <w:r w:rsidR="00DF34E0">
        <w:rPr>
          <w:rFonts w:cstheme="minorHAnsi"/>
          <w:szCs w:val="20"/>
        </w:rPr>
        <w:t xml:space="preserve"> important </w:t>
      </w:r>
      <w:r w:rsidR="00517D5B">
        <w:rPr>
          <w:rFonts w:cstheme="minorHAnsi"/>
          <w:szCs w:val="20"/>
        </w:rPr>
        <w:t xml:space="preserve">questions. </w:t>
      </w:r>
      <w:r w:rsidR="002A515E">
        <w:rPr>
          <w:rFonts w:cstheme="minorHAnsi"/>
          <w:szCs w:val="20"/>
        </w:rPr>
        <w:t xml:space="preserve">One example is </w:t>
      </w:r>
      <w:r w:rsidR="00713E94">
        <w:rPr>
          <w:rFonts w:cstheme="minorHAnsi"/>
          <w:szCs w:val="20"/>
        </w:rPr>
        <w:t xml:space="preserve">linked </w:t>
      </w:r>
      <w:r w:rsidR="002A515E">
        <w:rPr>
          <w:rFonts w:cstheme="minorHAnsi"/>
          <w:szCs w:val="20"/>
        </w:rPr>
        <w:t xml:space="preserve">the potential </w:t>
      </w:r>
      <w:r w:rsidR="002A515E" w:rsidRPr="00061B36">
        <w:rPr>
          <w:rFonts w:cstheme="minorHAnsi"/>
          <w:szCs w:val="20"/>
        </w:rPr>
        <w:t xml:space="preserve">conflict between scientific imperatives and democratic principles. The term </w:t>
      </w:r>
      <w:r w:rsidR="002A515E" w:rsidRPr="0019599D">
        <w:rPr>
          <w:rFonts w:cstheme="minorHAnsi"/>
          <w:szCs w:val="20"/>
          <w:highlight w:val="yellow"/>
        </w:rPr>
        <w:t>"</w:t>
      </w:r>
      <w:proofErr w:type="spellStart"/>
      <w:r w:rsidR="002A515E" w:rsidRPr="0019599D">
        <w:rPr>
          <w:rFonts w:cstheme="minorHAnsi"/>
          <w:szCs w:val="20"/>
          <w:highlight w:val="yellow"/>
        </w:rPr>
        <w:t>expertocracy</w:t>
      </w:r>
      <w:proofErr w:type="spellEnd"/>
      <w:r w:rsidR="002A515E" w:rsidRPr="0019599D">
        <w:rPr>
          <w:rFonts w:cstheme="minorHAnsi"/>
          <w:szCs w:val="20"/>
          <w:highlight w:val="yellow"/>
        </w:rPr>
        <w:t>" encapsulates this tension, reflecting a governance model where decisions are predominantly guided by scientific experts</w:t>
      </w:r>
      <w:r w:rsidR="00257695" w:rsidRPr="0019599D">
        <w:rPr>
          <w:rFonts w:cstheme="minorHAnsi"/>
          <w:szCs w:val="20"/>
          <w:highlight w:val="yellow"/>
        </w:rPr>
        <w:t xml:space="preserve">, which might be perceived as undemocratic as it </w:t>
      </w:r>
      <w:proofErr w:type="spellStart"/>
      <w:r w:rsidR="00257695" w:rsidRPr="0019599D">
        <w:rPr>
          <w:rFonts w:cstheme="minorHAnsi"/>
          <w:szCs w:val="20"/>
          <w:highlight w:val="yellow"/>
        </w:rPr>
        <w:t>sidelines</w:t>
      </w:r>
      <w:proofErr w:type="spellEnd"/>
      <w:r w:rsidR="00257695" w:rsidRPr="0019599D">
        <w:rPr>
          <w:rFonts w:cstheme="minorHAnsi"/>
          <w:szCs w:val="20"/>
          <w:highlight w:val="yellow"/>
        </w:rPr>
        <w:t xml:space="preserve"> broader public participation and input</w:t>
      </w:r>
      <w:r w:rsidR="002A515E" w:rsidRPr="00061B36">
        <w:rPr>
          <w:rFonts w:cstheme="minorHAnsi"/>
          <w:szCs w:val="20"/>
        </w:rPr>
        <w:t xml:space="preserve"> (Bogner 2021)</w:t>
      </w:r>
      <w:r w:rsidR="007C75C6">
        <w:rPr>
          <w:rFonts w:cstheme="minorHAnsi"/>
          <w:szCs w:val="20"/>
        </w:rPr>
        <w:t xml:space="preserve">. </w:t>
      </w:r>
      <w:r w:rsidR="005461BF">
        <w:rPr>
          <w:rFonts w:cstheme="minorHAnsi"/>
          <w:szCs w:val="20"/>
        </w:rPr>
        <w:t>It has been argued that t</w:t>
      </w:r>
      <w:r w:rsidR="00BF4FE3" w:rsidRPr="00061B36">
        <w:rPr>
          <w:rFonts w:cstheme="minorHAnsi"/>
          <w:szCs w:val="20"/>
        </w:rPr>
        <w:t xml:space="preserve">o address </w:t>
      </w:r>
      <w:r w:rsidR="00BF4FE3">
        <w:rPr>
          <w:rFonts w:cstheme="minorHAnsi"/>
          <w:szCs w:val="20"/>
        </w:rPr>
        <w:t xml:space="preserve">this </w:t>
      </w:r>
      <w:r w:rsidR="007B621A">
        <w:rPr>
          <w:rFonts w:cstheme="minorHAnsi"/>
          <w:szCs w:val="20"/>
        </w:rPr>
        <w:t>conflict</w:t>
      </w:r>
      <w:r w:rsidR="00BF4FE3" w:rsidRPr="00061B36">
        <w:rPr>
          <w:rFonts w:cstheme="minorHAnsi"/>
          <w:szCs w:val="20"/>
        </w:rPr>
        <w:t>, it is essential to foster a balanced approach that integrates scientific expertise with principles of democratic deliberation</w:t>
      </w:r>
      <w:r w:rsidR="00BF4FE3">
        <w:rPr>
          <w:rFonts w:cstheme="minorHAnsi"/>
          <w:szCs w:val="20"/>
        </w:rPr>
        <w:t xml:space="preserve"> (</w:t>
      </w:r>
      <w:proofErr w:type="spellStart"/>
      <w:r w:rsidR="00BF4FE3">
        <w:rPr>
          <w:rFonts w:cstheme="minorHAnsi"/>
          <w:szCs w:val="20"/>
        </w:rPr>
        <w:t>Callon</w:t>
      </w:r>
      <w:proofErr w:type="spellEnd"/>
      <w:r w:rsidR="00BF4FE3">
        <w:rPr>
          <w:rFonts w:cstheme="minorHAnsi"/>
          <w:szCs w:val="20"/>
        </w:rPr>
        <w:t xml:space="preserve"> 2009)</w:t>
      </w:r>
      <w:r w:rsidR="00BF4FE3" w:rsidRPr="00061B36">
        <w:rPr>
          <w:rFonts w:cstheme="minorHAnsi"/>
          <w:szCs w:val="20"/>
        </w:rPr>
        <w:t xml:space="preserve">. This involves promoting transparency in the communication of scientific findings, engaging the public in meaningful, </w:t>
      </w:r>
      <w:proofErr w:type="gramStart"/>
      <w:r w:rsidR="00BF4FE3" w:rsidRPr="00061B36">
        <w:rPr>
          <w:rFonts w:cstheme="minorHAnsi"/>
          <w:szCs w:val="20"/>
        </w:rPr>
        <w:t>active</w:t>
      </w:r>
      <w:proofErr w:type="gramEnd"/>
      <w:r w:rsidR="00BF4FE3" w:rsidRPr="00061B36">
        <w:rPr>
          <w:rFonts w:cstheme="minorHAnsi"/>
          <w:szCs w:val="20"/>
        </w:rPr>
        <w:t xml:space="preserve"> and participatory ways, and ensuring that decision-making processes really consider a diverse range of perspectives</w:t>
      </w:r>
      <w:r w:rsidR="00BF4FE3">
        <w:rPr>
          <w:rFonts w:cstheme="minorHAnsi"/>
          <w:szCs w:val="20"/>
        </w:rPr>
        <w:t xml:space="preserve"> (</w:t>
      </w:r>
      <w:proofErr w:type="spellStart"/>
      <w:r w:rsidR="00BF4FE3">
        <w:rPr>
          <w:rFonts w:cstheme="minorHAnsi"/>
          <w:szCs w:val="20"/>
        </w:rPr>
        <w:t>Callon</w:t>
      </w:r>
      <w:proofErr w:type="spellEnd"/>
      <w:r w:rsidR="00BF4FE3">
        <w:rPr>
          <w:rFonts w:cstheme="minorHAnsi"/>
          <w:szCs w:val="20"/>
        </w:rPr>
        <w:t xml:space="preserve"> 1999; </w:t>
      </w:r>
      <w:proofErr w:type="spellStart"/>
      <w:r w:rsidR="00BF4FE3">
        <w:rPr>
          <w:rFonts w:cstheme="minorHAnsi"/>
          <w:szCs w:val="20"/>
        </w:rPr>
        <w:t>Callon</w:t>
      </w:r>
      <w:proofErr w:type="spellEnd"/>
      <w:r w:rsidR="00BF4FE3">
        <w:rPr>
          <w:rFonts w:cstheme="minorHAnsi"/>
          <w:szCs w:val="20"/>
        </w:rPr>
        <w:t>/</w:t>
      </w:r>
      <w:proofErr w:type="spellStart"/>
      <w:r w:rsidR="00BF4FE3">
        <w:rPr>
          <w:rFonts w:cstheme="minorHAnsi"/>
          <w:szCs w:val="20"/>
        </w:rPr>
        <w:t>Rabeharisoa</w:t>
      </w:r>
      <w:proofErr w:type="spellEnd"/>
      <w:r w:rsidR="00BF4FE3">
        <w:rPr>
          <w:rFonts w:cstheme="minorHAnsi"/>
          <w:szCs w:val="20"/>
        </w:rPr>
        <w:t xml:space="preserve"> 2003)</w:t>
      </w:r>
      <w:r w:rsidR="00BF4FE3" w:rsidRPr="00061B36">
        <w:rPr>
          <w:rFonts w:cstheme="minorHAnsi"/>
          <w:szCs w:val="20"/>
        </w:rPr>
        <w:t xml:space="preserve">. </w:t>
      </w:r>
    </w:p>
    <w:p w14:paraId="72ECC031" w14:textId="3515E5CA" w:rsidR="00862AFD" w:rsidRPr="00061B36" w:rsidRDefault="00022C0C" w:rsidP="1AB67F43">
      <w:r w:rsidRPr="1AB67F43">
        <w:t xml:space="preserve">Yet, </w:t>
      </w:r>
      <w:r w:rsidR="005A4825" w:rsidRPr="0019599D">
        <w:rPr>
          <w:highlight w:val="yellow"/>
        </w:rPr>
        <w:t xml:space="preserve">such research </w:t>
      </w:r>
      <w:r w:rsidR="35407C7A" w:rsidRPr="0019599D">
        <w:rPr>
          <w:highlight w:val="yellow"/>
        </w:rPr>
        <w:t>approaches</w:t>
      </w:r>
      <w:r w:rsidRPr="0019599D">
        <w:rPr>
          <w:highlight w:val="yellow"/>
        </w:rPr>
        <w:t xml:space="preserve"> </w:t>
      </w:r>
      <w:r w:rsidR="00133775" w:rsidRPr="0019599D">
        <w:rPr>
          <w:highlight w:val="yellow"/>
        </w:rPr>
        <w:t>increasingly</w:t>
      </w:r>
      <w:r w:rsidR="00862DB5" w:rsidRPr="0019599D">
        <w:rPr>
          <w:highlight w:val="yellow"/>
        </w:rPr>
        <w:t xml:space="preserve"> blur the line between science and society</w:t>
      </w:r>
      <w:r w:rsidR="00133775" w:rsidRPr="0019599D">
        <w:rPr>
          <w:highlight w:val="yellow"/>
        </w:rPr>
        <w:t xml:space="preserve">, </w:t>
      </w:r>
      <w:r w:rsidR="00AB6839" w:rsidRPr="0019599D">
        <w:rPr>
          <w:highlight w:val="yellow"/>
        </w:rPr>
        <w:t>a separation that</w:t>
      </w:r>
      <w:r w:rsidR="00133775" w:rsidRPr="0019599D">
        <w:rPr>
          <w:highlight w:val="yellow"/>
        </w:rPr>
        <w:t xml:space="preserve"> has been uphold for centuries</w:t>
      </w:r>
      <w:r w:rsidR="006B58B9" w:rsidRPr="0019599D">
        <w:rPr>
          <w:highlight w:val="yellow"/>
        </w:rPr>
        <w:t xml:space="preserve">, resulting </w:t>
      </w:r>
      <w:r w:rsidR="00862DB5" w:rsidRPr="0019599D">
        <w:rPr>
          <w:highlight w:val="yellow"/>
        </w:rPr>
        <w:t xml:space="preserve">in </w:t>
      </w:r>
      <w:r w:rsidR="006B58B9" w:rsidRPr="0019599D">
        <w:rPr>
          <w:highlight w:val="yellow"/>
        </w:rPr>
        <w:t>substantive</w:t>
      </w:r>
      <w:r w:rsidR="00862DB5" w:rsidRPr="0019599D">
        <w:rPr>
          <w:highlight w:val="yellow"/>
        </w:rPr>
        <w:t xml:space="preserve"> </w:t>
      </w:r>
      <w:r w:rsidR="00ED5D20" w:rsidRPr="0019599D">
        <w:rPr>
          <w:highlight w:val="yellow"/>
        </w:rPr>
        <w:t>epistemological, methodological</w:t>
      </w:r>
      <w:r w:rsidR="006B58B9" w:rsidRPr="0019599D">
        <w:rPr>
          <w:highlight w:val="yellow"/>
        </w:rPr>
        <w:t xml:space="preserve">, </w:t>
      </w:r>
      <w:proofErr w:type="gramStart"/>
      <w:r w:rsidR="00ED5D20" w:rsidRPr="0019599D">
        <w:rPr>
          <w:highlight w:val="yellow"/>
        </w:rPr>
        <w:t>methodical</w:t>
      </w:r>
      <w:proofErr w:type="gramEnd"/>
      <w:r w:rsidR="00ED5D20" w:rsidRPr="0019599D">
        <w:rPr>
          <w:highlight w:val="yellow"/>
        </w:rPr>
        <w:t xml:space="preserve"> </w:t>
      </w:r>
      <w:r w:rsidR="006B58B9" w:rsidRPr="0019599D">
        <w:rPr>
          <w:highlight w:val="yellow"/>
        </w:rPr>
        <w:t xml:space="preserve">and normative </w:t>
      </w:r>
      <w:r w:rsidR="00ED5D20" w:rsidRPr="0019599D">
        <w:rPr>
          <w:highlight w:val="yellow"/>
        </w:rPr>
        <w:t>issues</w:t>
      </w:r>
      <w:r w:rsidR="00862DB5" w:rsidRPr="0019599D">
        <w:rPr>
          <w:highlight w:val="yellow"/>
        </w:rPr>
        <w:t>.</w:t>
      </w:r>
      <w:r w:rsidR="002D08C1" w:rsidRPr="1AB67F43">
        <w:t xml:space="preserve"> T</w:t>
      </w:r>
      <w:r w:rsidR="001E7C80" w:rsidRPr="1AB67F43">
        <w:t xml:space="preserve">he objective of </w:t>
      </w:r>
      <w:r w:rsidR="005C1330" w:rsidRPr="1AB67F43">
        <w:t>this chapter</w:t>
      </w:r>
      <w:r w:rsidR="001E7C80" w:rsidRPr="1AB67F43">
        <w:t xml:space="preserve"> is to </w:t>
      </w:r>
      <w:r w:rsidR="00934920" w:rsidRPr="1AB67F43">
        <w:t xml:space="preserve">shed light on some of these questions </w:t>
      </w:r>
      <w:r w:rsidR="002D08C1" w:rsidRPr="1AB67F43">
        <w:t xml:space="preserve">and </w:t>
      </w:r>
      <w:r w:rsidR="00934920" w:rsidRPr="1AB67F43">
        <w:t xml:space="preserve">the proposals that have been made to </w:t>
      </w:r>
      <w:r w:rsidR="001E7C80" w:rsidRPr="1AB67F43">
        <w:t>address them</w:t>
      </w:r>
      <w:r w:rsidR="00934920" w:rsidRPr="1AB67F43">
        <w:t xml:space="preserve">. </w:t>
      </w:r>
      <w:r w:rsidR="00BF4FE3" w:rsidRPr="1AB67F43">
        <w:t xml:space="preserve">Section 2 starts by describing what sets apart scientific knowledge from other types of knowledge, focussing </w:t>
      </w:r>
      <w:proofErr w:type="gramStart"/>
      <w:r w:rsidR="00BF4FE3" w:rsidRPr="1AB67F43">
        <w:t>in particular on</w:t>
      </w:r>
      <w:proofErr w:type="gramEnd"/>
      <w:r w:rsidR="00BF4FE3" w:rsidRPr="1AB67F43">
        <w:t xml:space="preserve"> the </w:t>
      </w:r>
      <w:r w:rsidR="00827F07" w:rsidRPr="1AB67F43">
        <w:t xml:space="preserve">(contested) </w:t>
      </w:r>
      <w:r w:rsidR="00BF4FE3" w:rsidRPr="1AB67F43">
        <w:t xml:space="preserve">distinction between facts and values. Section 3 then </w:t>
      </w:r>
      <w:r w:rsidR="006231DA" w:rsidRPr="1AB67F43">
        <w:t>outlines</w:t>
      </w:r>
      <w:r w:rsidR="00831047" w:rsidRPr="1AB67F43">
        <w:t xml:space="preserve"> t</w:t>
      </w:r>
      <w:r w:rsidR="00BF4FE3" w:rsidRPr="1AB67F43">
        <w:t xml:space="preserve">he transformation of science </w:t>
      </w:r>
      <w:r w:rsidR="00A86190" w:rsidRPr="1AB67F43">
        <w:t>that has occurred in recent decades</w:t>
      </w:r>
      <w:r w:rsidR="00D532D2" w:rsidRPr="1AB67F43">
        <w:t xml:space="preserve">, </w:t>
      </w:r>
      <w:r w:rsidR="006231DA" w:rsidRPr="1AB67F43">
        <w:t>driven</w:t>
      </w:r>
      <w:r w:rsidR="00165BFA" w:rsidRPr="1AB67F43">
        <w:t xml:space="preserve"> by the </w:t>
      </w:r>
      <w:r w:rsidR="005D2F0A" w:rsidRPr="1AB67F43">
        <w:t>trend</w:t>
      </w:r>
      <w:r w:rsidR="00165BFA" w:rsidRPr="1AB67F43">
        <w:t xml:space="preserve"> away from </w:t>
      </w:r>
      <w:r w:rsidR="00C738B9" w:rsidRPr="1AB67F43">
        <w:t>traditional</w:t>
      </w:r>
      <w:r w:rsidR="004E5FB2" w:rsidRPr="1AB67F43">
        <w:t xml:space="preserve"> discipline-based </w:t>
      </w:r>
      <w:r w:rsidR="003A4151" w:rsidRPr="1AB67F43">
        <w:t>research</w:t>
      </w:r>
      <w:r w:rsidR="00C738B9" w:rsidRPr="1AB67F43">
        <w:t xml:space="preserve"> </w:t>
      </w:r>
      <w:r w:rsidR="003A4151" w:rsidRPr="1AB67F43">
        <w:t>towards inter- and transdisciplinary</w:t>
      </w:r>
      <w:r w:rsidR="005D2F0A" w:rsidRPr="1AB67F43">
        <w:t xml:space="preserve"> approaches</w:t>
      </w:r>
      <w:r w:rsidR="003A4151" w:rsidRPr="1AB67F43">
        <w:t xml:space="preserve">. Finally, Section 4 </w:t>
      </w:r>
      <w:r w:rsidR="003320AE" w:rsidRPr="1AB67F43">
        <w:t>introduces</w:t>
      </w:r>
      <w:r w:rsidR="003A4151" w:rsidRPr="1AB67F43">
        <w:t xml:space="preserve"> the emerging perspective of transformation research</w:t>
      </w:r>
      <w:r w:rsidR="005D2F0A" w:rsidRPr="1AB67F43">
        <w:t xml:space="preserve"> as a</w:t>
      </w:r>
      <w:r w:rsidR="00904C01" w:rsidRPr="1AB67F43">
        <w:t xml:space="preserve"> concrete </w:t>
      </w:r>
      <w:r w:rsidR="005D2F0A" w:rsidRPr="1AB67F43">
        <w:t xml:space="preserve">example of </w:t>
      </w:r>
      <w:r w:rsidR="00904C01" w:rsidRPr="1AB67F43">
        <w:t xml:space="preserve">how </w:t>
      </w:r>
      <w:r w:rsidR="003320AE" w:rsidRPr="1AB67F43">
        <w:t>science and research</w:t>
      </w:r>
      <w:r w:rsidR="00904C01" w:rsidRPr="1AB67F43">
        <w:t xml:space="preserve"> </w:t>
      </w:r>
      <w:r w:rsidR="003320AE" w:rsidRPr="1AB67F43">
        <w:t>can</w:t>
      </w:r>
      <w:r w:rsidR="00904C01" w:rsidRPr="1AB67F43">
        <w:t xml:space="preserve"> contribute to </w:t>
      </w:r>
      <w:r w:rsidR="00CF0BE7" w:rsidRPr="1AB67F43">
        <w:t>studying and shaping profound societal change.</w:t>
      </w:r>
    </w:p>
    <w:p w14:paraId="40ABEB65" w14:textId="77777777" w:rsidR="0044606C" w:rsidRPr="009F623D" w:rsidRDefault="0044606C" w:rsidP="004E7FDA"/>
    <w:p w14:paraId="76960BB8" w14:textId="7D942EA1" w:rsidR="00AC2784" w:rsidRDefault="00B4635E" w:rsidP="003C449A">
      <w:pPr>
        <w:pStyle w:val="berschrift2"/>
        <w:numPr>
          <w:ilvl w:val="0"/>
          <w:numId w:val="24"/>
        </w:numPr>
      </w:pPr>
      <w:r>
        <w:t>On s</w:t>
      </w:r>
      <w:r w:rsidR="006F1CFB">
        <w:t>cience</w:t>
      </w:r>
      <w:r w:rsidR="002A45B1">
        <w:t xml:space="preserve">, </w:t>
      </w:r>
      <w:proofErr w:type="gramStart"/>
      <w:r w:rsidR="001477D0">
        <w:t>facts</w:t>
      </w:r>
      <w:proofErr w:type="gramEnd"/>
      <w:r w:rsidR="001477D0">
        <w:t xml:space="preserve"> and </w:t>
      </w:r>
      <w:r w:rsidR="002A45B1">
        <w:t>values</w:t>
      </w:r>
    </w:p>
    <w:p w14:paraId="158E03BA" w14:textId="78EF7B80" w:rsidR="004E7FDA" w:rsidRDefault="00B930BB" w:rsidP="004E7FDA">
      <w:pPr>
        <w:rPr>
          <w:bCs/>
        </w:rPr>
      </w:pPr>
      <w:r w:rsidRPr="00F01611">
        <w:rPr>
          <w:lang w:val="en-US"/>
        </w:rPr>
        <w:t>Scientific knowledge is distinct from other forms of knowledge in its systematic, empirical, and objective approach to understanding the world. Rooted in the scientific method, it relies on empirical evidence obtained through observation and experimentation, emphasizing the importance of testable explanations and</w:t>
      </w:r>
      <w:r w:rsidR="006B2E1F" w:rsidRPr="006B2E1F">
        <w:t xml:space="preserve"> </w:t>
      </w:r>
      <w:r w:rsidR="006B2E1F" w:rsidRPr="006B2E1F">
        <w:rPr>
          <w:lang w:val="en-US"/>
        </w:rPr>
        <w:t>a consistent and logical formulation of</w:t>
      </w:r>
      <w:r w:rsidR="006B2E1F">
        <w:rPr>
          <w:lang w:val="en-US"/>
        </w:rPr>
        <w:t xml:space="preserve"> scientific</w:t>
      </w:r>
      <w:r w:rsidR="006B2E1F" w:rsidRPr="006B2E1F">
        <w:rPr>
          <w:lang w:val="en-US"/>
        </w:rPr>
        <w:t xml:space="preserve"> theories</w:t>
      </w:r>
      <w:r w:rsidR="00B113EB">
        <w:rPr>
          <w:lang w:val="en-US"/>
        </w:rPr>
        <w:t xml:space="preserve"> and </w:t>
      </w:r>
      <w:r w:rsidR="00B113EB">
        <w:rPr>
          <w:lang w:val="en-US"/>
        </w:rPr>
        <w:lastRenderedPageBreak/>
        <w:t>hypothesis</w:t>
      </w:r>
      <w:r w:rsidRPr="00F01611">
        <w:rPr>
          <w:lang w:val="en-US"/>
        </w:rPr>
        <w:t>. Unlike some other knowledge systems that may incorporate subjective interpretations or rely on tradition and revelation, science prioritizes objectivity and is open to revision based on new evidence</w:t>
      </w:r>
      <w:r w:rsidR="00F6278E">
        <w:rPr>
          <w:lang w:val="en-US"/>
        </w:rPr>
        <w:t xml:space="preserve"> and </w:t>
      </w:r>
      <w:r w:rsidR="00BF1CEA">
        <w:rPr>
          <w:lang w:val="en-US"/>
        </w:rPr>
        <w:t>consistent argumentation</w:t>
      </w:r>
      <w:r w:rsidRPr="00F01611">
        <w:rPr>
          <w:lang w:val="en-US"/>
        </w:rPr>
        <w:t>. Whether in the natural sciences</w:t>
      </w:r>
      <w:r w:rsidR="00304A4E">
        <w:rPr>
          <w:lang w:val="en-US"/>
        </w:rPr>
        <w:t xml:space="preserve"> (e.g., physics, chemistry, biology)</w:t>
      </w:r>
      <w:r w:rsidRPr="00F01611">
        <w:rPr>
          <w:lang w:val="en-US"/>
        </w:rPr>
        <w:t>, social sciences</w:t>
      </w:r>
      <w:r w:rsidR="00304A4E">
        <w:rPr>
          <w:lang w:val="en-US"/>
        </w:rPr>
        <w:t xml:space="preserve"> (e.g., sociology, economics, psychology)</w:t>
      </w:r>
      <w:r w:rsidRPr="00F01611">
        <w:rPr>
          <w:lang w:val="en-US"/>
        </w:rPr>
        <w:t>, or humanities</w:t>
      </w:r>
      <w:r w:rsidR="008F2A63">
        <w:rPr>
          <w:lang w:val="en-US"/>
        </w:rPr>
        <w:t xml:space="preserve"> (e.g., history, </w:t>
      </w:r>
      <w:r w:rsidR="00A202C4">
        <w:rPr>
          <w:lang w:val="en-US"/>
        </w:rPr>
        <w:t>philosophy</w:t>
      </w:r>
      <w:r w:rsidR="00E74306">
        <w:rPr>
          <w:lang w:val="en-US"/>
        </w:rPr>
        <w:t>)</w:t>
      </w:r>
      <w:r w:rsidRPr="00F01611">
        <w:rPr>
          <w:lang w:val="en-US"/>
        </w:rPr>
        <w:t>, scientific knowledge is characterized by its commitment to systematic inquiry, reliance on empirical evidence</w:t>
      </w:r>
      <w:r w:rsidR="000C3C75">
        <w:rPr>
          <w:lang w:val="en-US"/>
        </w:rPr>
        <w:t xml:space="preserve"> </w:t>
      </w:r>
      <w:r w:rsidR="00027B35">
        <w:rPr>
          <w:lang w:val="en-US"/>
        </w:rPr>
        <w:t xml:space="preserve">and/or </w:t>
      </w:r>
      <w:r w:rsidR="00353C30">
        <w:rPr>
          <w:lang w:val="en-US"/>
        </w:rPr>
        <w:t>dialectic reasoning</w:t>
      </w:r>
      <w:r w:rsidRPr="00F01611">
        <w:rPr>
          <w:lang w:val="en-US"/>
        </w:rPr>
        <w:t>, and a continuous process of refinement and adaptation in response to new information, distinguishing it as a dynamic and evidence-driven pursuit of understanding.</w:t>
      </w:r>
    </w:p>
    <w:p w14:paraId="4659CF2C" w14:textId="71740259" w:rsidR="00E4306A" w:rsidRPr="00101F77" w:rsidRDefault="00766464" w:rsidP="00E4306A">
      <w:pPr>
        <w:rPr>
          <w:lang w:val="en-US"/>
        </w:rPr>
      </w:pPr>
      <w:r>
        <w:rPr>
          <w:bCs/>
        </w:rPr>
        <w:t>Modern science has been founded on the distinction between facts and values</w:t>
      </w:r>
      <w:r w:rsidR="00A25B26">
        <w:rPr>
          <w:bCs/>
        </w:rPr>
        <w:t xml:space="preserve">, </w:t>
      </w:r>
      <w:proofErr w:type="gramStart"/>
      <w:r w:rsidR="00A25B26">
        <w:rPr>
          <w:bCs/>
        </w:rPr>
        <w:t>i.e.</w:t>
      </w:r>
      <w:proofErr w:type="gramEnd"/>
      <w:r w:rsidR="00A25B26">
        <w:rPr>
          <w:bCs/>
        </w:rPr>
        <w:t xml:space="preserve"> </w:t>
      </w:r>
      <w:r w:rsidR="00E4306A" w:rsidRPr="00E4306A">
        <w:rPr>
          <w:bCs/>
        </w:rPr>
        <w:t>between descriptive statements about the world (facts) and normative or evaluative statements (values). This distinction is often associated with the works of philosophers like David Hume and later developed in the context of the science and values debate</w:t>
      </w:r>
      <w:r w:rsidR="00A25B26">
        <w:rPr>
          <w:bCs/>
        </w:rPr>
        <w:t xml:space="preserve"> (Is-Ought-Problem)</w:t>
      </w:r>
      <w:r w:rsidR="00E4306A" w:rsidRPr="00E4306A">
        <w:rPr>
          <w:bCs/>
        </w:rPr>
        <w:t>.</w:t>
      </w:r>
      <w:r w:rsidR="00C36AA9">
        <w:rPr>
          <w:bCs/>
        </w:rPr>
        <w:t xml:space="preserve"> </w:t>
      </w:r>
      <w:r w:rsidR="00042C3E">
        <w:rPr>
          <w:bCs/>
          <w:lang w:val="en-US"/>
        </w:rPr>
        <w:t>F</w:t>
      </w:r>
      <w:r w:rsidR="00E4306A" w:rsidRPr="00E4306A">
        <w:rPr>
          <w:bCs/>
          <w:lang w:val="en-US"/>
        </w:rPr>
        <w:t xml:space="preserve">acts are typically understood as objective and observable statements about the world. They are empirical claims that can be verified or falsified through observation and experimentation. Facts </w:t>
      </w:r>
      <w:proofErr w:type="gramStart"/>
      <w:r w:rsidR="00E4306A" w:rsidRPr="00E4306A">
        <w:rPr>
          <w:bCs/>
          <w:lang w:val="en-US"/>
        </w:rPr>
        <w:t>are considered to be</w:t>
      </w:r>
      <w:proofErr w:type="gramEnd"/>
      <w:r w:rsidR="00E4306A" w:rsidRPr="00E4306A">
        <w:rPr>
          <w:bCs/>
          <w:lang w:val="en-US"/>
        </w:rPr>
        <w:t xml:space="preserve"> value-neutral and independent of individual perspectives or interpretations</w:t>
      </w:r>
      <w:r w:rsidR="00534123">
        <w:rPr>
          <w:bCs/>
          <w:lang w:val="en-US"/>
        </w:rPr>
        <w:t xml:space="preserve"> (Weber 2017)</w:t>
      </w:r>
      <w:r w:rsidR="00E4306A" w:rsidRPr="00E4306A">
        <w:rPr>
          <w:bCs/>
          <w:lang w:val="en-US"/>
        </w:rPr>
        <w:t>.</w:t>
      </w:r>
      <w:r w:rsidR="00284DED">
        <w:rPr>
          <w:bCs/>
          <w:lang w:val="en-US"/>
        </w:rPr>
        <w:t xml:space="preserve"> </w:t>
      </w:r>
      <w:r w:rsidR="00E4306A" w:rsidRPr="00E4306A">
        <w:rPr>
          <w:bCs/>
          <w:lang w:val="en-US"/>
        </w:rPr>
        <w:t xml:space="preserve">Values, on the other hand, refer to subjective judgments, </w:t>
      </w:r>
      <w:r w:rsidR="009D47EE">
        <w:rPr>
          <w:bCs/>
          <w:lang w:val="en-US"/>
        </w:rPr>
        <w:t>habits</w:t>
      </w:r>
      <w:r w:rsidR="00E4306A" w:rsidRPr="00E4306A">
        <w:rPr>
          <w:bCs/>
          <w:lang w:val="en-US"/>
        </w:rPr>
        <w:t xml:space="preserve">, or </w:t>
      </w:r>
      <w:r w:rsidR="009D47EE">
        <w:rPr>
          <w:bCs/>
          <w:lang w:val="en-US"/>
        </w:rPr>
        <w:t>moral</w:t>
      </w:r>
      <w:r w:rsidR="009D47EE" w:rsidRPr="00E4306A">
        <w:rPr>
          <w:bCs/>
          <w:lang w:val="en-US"/>
        </w:rPr>
        <w:t xml:space="preserve"> </w:t>
      </w:r>
      <w:r w:rsidR="00E4306A" w:rsidRPr="00E4306A">
        <w:rPr>
          <w:bCs/>
          <w:lang w:val="en-US"/>
        </w:rPr>
        <w:t>considerations</w:t>
      </w:r>
      <w:r w:rsidR="009D47EE">
        <w:rPr>
          <w:bCs/>
          <w:lang w:val="en-US"/>
        </w:rPr>
        <w:t xml:space="preserve"> (doxa)</w:t>
      </w:r>
      <w:r w:rsidR="00E4306A" w:rsidRPr="00E4306A">
        <w:rPr>
          <w:bCs/>
          <w:lang w:val="en-US"/>
        </w:rPr>
        <w:t xml:space="preserve">. These are normative elements that involve subjective opinions, cultural beliefs, and personal biases. </w:t>
      </w:r>
    </w:p>
    <w:p w14:paraId="7FF847DA" w14:textId="72B98F2C" w:rsidR="00B930BB" w:rsidRPr="00F01611" w:rsidRDefault="00B930BB" w:rsidP="00F01611">
      <w:pPr>
        <w:rPr>
          <w:bCs/>
          <w:lang w:val="en-US"/>
        </w:rPr>
      </w:pPr>
      <w:r w:rsidRPr="00F01611">
        <w:rPr>
          <w:bCs/>
          <w:lang w:val="en-US"/>
        </w:rPr>
        <w:t>The traditional view, often associated with logical positivism, posited a strict separation between facts and values, suggesting that scientific inquiry could be entirely objective and value-free. This perspective argued that scientific theories could be derived solely from empirical observations without the influence of personal or cultural values. However, this positivist view has been challenged by various perspectives.</w:t>
      </w:r>
    </w:p>
    <w:p w14:paraId="670228E3" w14:textId="2AAFB1B5" w:rsidR="003871B7" w:rsidRPr="00F01611" w:rsidRDefault="00B930BB" w:rsidP="00F01611">
      <w:pPr>
        <w:rPr>
          <w:bCs/>
          <w:lang w:val="en-US"/>
        </w:rPr>
      </w:pPr>
      <w:r w:rsidRPr="00F01611">
        <w:rPr>
          <w:bCs/>
          <w:lang w:val="en-US"/>
        </w:rPr>
        <w:t>Kuhn</w:t>
      </w:r>
      <w:r w:rsidR="002A3957">
        <w:rPr>
          <w:bCs/>
          <w:lang w:val="en-US"/>
        </w:rPr>
        <w:t xml:space="preserve"> (1970)</w:t>
      </w:r>
      <w:r w:rsidRPr="00F01611">
        <w:rPr>
          <w:bCs/>
          <w:lang w:val="en-US"/>
        </w:rPr>
        <w:t xml:space="preserve">, for instance, introduced the concept of paradigm shifts, highlighting that scientific theories are often deeply influenced by social, cultural, and historical factors. </w:t>
      </w:r>
      <w:proofErr w:type="spellStart"/>
      <w:r w:rsidRPr="00A4225A">
        <w:rPr>
          <w:bCs/>
          <w:highlight w:val="yellow"/>
          <w:lang w:val="en-US"/>
        </w:rPr>
        <w:t>Feyerabend</w:t>
      </w:r>
      <w:proofErr w:type="spellEnd"/>
      <w:r w:rsidR="002A3957" w:rsidRPr="00A4225A">
        <w:rPr>
          <w:bCs/>
          <w:highlight w:val="yellow"/>
          <w:lang w:val="en-US"/>
        </w:rPr>
        <w:t xml:space="preserve"> (1976)</w:t>
      </w:r>
      <w:r w:rsidRPr="00A4225A">
        <w:rPr>
          <w:bCs/>
          <w:highlight w:val="yellow"/>
          <w:lang w:val="en-US"/>
        </w:rPr>
        <w:t>, in his critique of a monolithic scientific method, emphasized the diversity of scientific practices and argued that there are no fixed rules that universally define science.</w:t>
      </w:r>
      <w:r w:rsidR="002A3957">
        <w:rPr>
          <w:bCs/>
          <w:lang w:val="en-US"/>
        </w:rPr>
        <w:t xml:space="preserve"> </w:t>
      </w:r>
      <w:r w:rsidR="00B3339A">
        <w:rPr>
          <w:bCs/>
          <w:lang w:val="en-US"/>
        </w:rPr>
        <w:t xml:space="preserve">Against </w:t>
      </w:r>
      <w:r w:rsidR="009E2B87">
        <w:rPr>
          <w:bCs/>
          <w:lang w:val="en-US"/>
        </w:rPr>
        <w:t xml:space="preserve">a rather positive view of scientific facts, Ludwig Fleck </w:t>
      </w:r>
      <w:r w:rsidR="006E2FC2">
        <w:rPr>
          <w:bCs/>
          <w:lang w:val="en-US"/>
        </w:rPr>
        <w:t xml:space="preserve">(1980) </w:t>
      </w:r>
      <w:r w:rsidR="009E2B87" w:rsidRPr="00546874">
        <w:rPr>
          <w:bCs/>
          <w:lang w:val="en-US"/>
        </w:rPr>
        <w:t>argued that scientific facts are not discovered in an objective, value-free manner but are socially constructed within a thought collective</w:t>
      </w:r>
      <w:r w:rsidR="00DA73CA">
        <w:rPr>
          <w:bCs/>
          <w:lang w:val="en-US"/>
        </w:rPr>
        <w:t xml:space="preserve"> (“</w:t>
      </w:r>
      <w:proofErr w:type="spellStart"/>
      <w:r w:rsidR="00DA73CA">
        <w:rPr>
          <w:bCs/>
          <w:lang w:val="en-US"/>
        </w:rPr>
        <w:t>Denkkollektiv</w:t>
      </w:r>
      <w:proofErr w:type="spellEnd"/>
      <w:r w:rsidR="00DA73CA">
        <w:rPr>
          <w:bCs/>
          <w:lang w:val="en-US"/>
        </w:rPr>
        <w:t>”)</w:t>
      </w:r>
      <w:r w:rsidR="009E2B87" w:rsidRPr="00546874">
        <w:rPr>
          <w:bCs/>
          <w:lang w:val="en-US"/>
        </w:rPr>
        <w:t xml:space="preserve">. </w:t>
      </w:r>
      <w:r w:rsidR="00DA73CA" w:rsidRPr="00546874">
        <w:rPr>
          <w:bCs/>
          <w:lang w:val="en-US"/>
        </w:rPr>
        <w:t xml:space="preserve">The thought collective refers to a community of scientists who share a common set of beliefs, assumptions, and thought patterns. Within this framework, </w:t>
      </w:r>
      <w:r w:rsidR="00D100F5" w:rsidRPr="00E4306A">
        <w:rPr>
          <w:bCs/>
          <w:lang w:val="en-US"/>
        </w:rPr>
        <w:t>values may come into play at various stages, such as when scientists make decisions about research priorities, select methodologies, or interpret results</w:t>
      </w:r>
      <w:r w:rsidR="00D100F5">
        <w:rPr>
          <w:bCs/>
          <w:lang w:val="en-US"/>
        </w:rPr>
        <w:t xml:space="preserve"> (Stack 1969; Putnam 1981; Putnam 1998)</w:t>
      </w:r>
      <w:r w:rsidR="00D100F5" w:rsidRPr="00E4306A">
        <w:rPr>
          <w:bCs/>
          <w:lang w:val="en-US"/>
        </w:rPr>
        <w:t>.</w:t>
      </w:r>
      <w:r w:rsidR="00D100F5">
        <w:rPr>
          <w:bCs/>
          <w:lang w:val="en-US"/>
        </w:rPr>
        <w:t xml:space="preserve"> </w:t>
      </w:r>
      <w:r w:rsidR="00715D35">
        <w:rPr>
          <w:bCs/>
          <w:lang w:val="en-US"/>
        </w:rPr>
        <w:t>Following Ludwig Fleck</w:t>
      </w:r>
      <w:r w:rsidR="00715D35" w:rsidRPr="00BB4D0B">
        <w:rPr>
          <w:bCs/>
          <w:lang w:val="en-US"/>
        </w:rPr>
        <w:t>, Bruno Latour</w:t>
      </w:r>
      <w:r w:rsidR="00715D35">
        <w:rPr>
          <w:bCs/>
          <w:lang w:val="en-US"/>
        </w:rPr>
        <w:t xml:space="preserve"> (1991, 1999; Latour/</w:t>
      </w:r>
      <w:proofErr w:type="spellStart"/>
      <w:r w:rsidR="00715D35">
        <w:rPr>
          <w:bCs/>
          <w:lang w:val="en-US"/>
        </w:rPr>
        <w:t>Woolgar</w:t>
      </w:r>
      <w:proofErr w:type="spellEnd"/>
      <w:r w:rsidR="00715D35">
        <w:rPr>
          <w:bCs/>
          <w:lang w:val="en-US"/>
        </w:rPr>
        <w:t xml:space="preserve"> 1986)</w:t>
      </w:r>
      <w:r w:rsidR="00715D35" w:rsidRPr="00BB4D0B">
        <w:rPr>
          <w:bCs/>
          <w:lang w:val="en-US"/>
        </w:rPr>
        <w:t xml:space="preserve"> contends that scientific facts are not discovered but rather "assembled" through the collaboration of various actors, including scientists, instruments, and institutions</w:t>
      </w:r>
      <w:r w:rsidR="001C5A07">
        <w:rPr>
          <w:bCs/>
          <w:lang w:val="en-US"/>
        </w:rPr>
        <w:t xml:space="preserve"> but also non-scientists such as politicians, </w:t>
      </w:r>
      <w:r w:rsidR="0026284D">
        <w:rPr>
          <w:bCs/>
          <w:lang w:val="en-US"/>
        </w:rPr>
        <w:t>citizens, or entrepreneurs</w:t>
      </w:r>
      <w:r w:rsidR="00715D35" w:rsidRPr="00BB4D0B">
        <w:rPr>
          <w:bCs/>
          <w:lang w:val="en-US"/>
        </w:rPr>
        <w:t xml:space="preserve">. This perspective challenges the notion of a </w:t>
      </w:r>
      <w:r w:rsidR="00715D35" w:rsidRPr="003C449A">
        <w:rPr>
          <w:bCs/>
          <w:i/>
          <w:iCs/>
          <w:lang w:val="en-US"/>
        </w:rPr>
        <w:t>secluded</w:t>
      </w:r>
      <w:r w:rsidR="00715D35">
        <w:rPr>
          <w:bCs/>
          <w:lang w:val="en-US"/>
        </w:rPr>
        <w:t xml:space="preserve"> </w:t>
      </w:r>
      <w:r w:rsidR="00715D35" w:rsidRPr="00BB4D0B">
        <w:rPr>
          <w:bCs/>
          <w:lang w:val="en-US"/>
        </w:rPr>
        <w:t xml:space="preserve">science by highlighting the </w:t>
      </w:r>
      <w:r w:rsidR="00715D35">
        <w:rPr>
          <w:bCs/>
          <w:lang w:val="en-US"/>
        </w:rPr>
        <w:t>vast network of interactions within which</w:t>
      </w:r>
      <w:r w:rsidR="00715D35" w:rsidRPr="00BB4D0B">
        <w:rPr>
          <w:bCs/>
          <w:lang w:val="en-US"/>
        </w:rPr>
        <w:t xml:space="preserve"> facts </w:t>
      </w:r>
      <w:r w:rsidR="00715D35">
        <w:rPr>
          <w:bCs/>
          <w:lang w:val="en-US"/>
        </w:rPr>
        <w:t>and</w:t>
      </w:r>
      <w:r w:rsidR="00715D35" w:rsidRPr="00BB4D0B">
        <w:rPr>
          <w:bCs/>
          <w:lang w:val="en-US"/>
        </w:rPr>
        <w:t xml:space="preserve"> scientific </w:t>
      </w:r>
      <w:r w:rsidR="00715D35">
        <w:rPr>
          <w:bCs/>
          <w:lang w:val="en-US"/>
        </w:rPr>
        <w:t xml:space="preserve">knowledge are </w:t>
      </w:r>
      <w:r w:rsidR="0026284D">
        <w:rPr>
          <w:bCs/>
          <w:lang w:val="en-US"/>
        </w:rPr>
        <w:t xml:space="preserve">assembled or </w:t>
      </w:r>
      <w:r w:rsidR="00715D35">
        <w:rPr>
          <w:bCs/>
          <w:lang w:val="en-US"/>
        </w:rPr>
        <w:t>“constructed”</w:t>
      </w:r>
      <w:r w:rsidR="0026284D">
        <w:rPr>
          <w:bCs/>
          <w:lang w:val="en-US"/>
        </w:rPr>
        <w:t xml:space="preserve"> throughout society</w:t>
      </w:r>
      <w:r w:rsidR="00715D35">
        <w:rPr>
          <w:bCs/>
          <w:lang w:val="en-US"/>
        </w:rPr>
        <w:t>.</w:t>
      </w:r>
      <w:r w:rsidR="005D7203" w:rsidRPr="005D7203">
        <w:rPr>
          <w:bCs/>
          <w:lang w:val="en-US"/>
        </w:rPr>
        <w:t xml:space="preserve"> </w:t>
      </w:r>
    </w:p>
    <w:p w14:paraId="49E35C10" w14:textId="7956A3CC" w:rsidR="00EB2594" w:rsidRPr="00EB2594" w:rsidRDefault="00B7037D" w:rsidP="00EB2594">
      <w:pPr>
        <w:rPr>
          <w:bCs/>
          <w:lang w:val="en-US"/>
        </w:rPr>
      </w:pPr>
      <w:r w:rsidRPr="00FC3EF5">
        <w:rPr>
          <w:bCs/>
          <w:lang w:val="en-US"/>
        </w:rPr>
        <w:t xml:space="preserve">While contributions of scholars like Bruno Latour </w:t>
      </w:r>
      <w:r w:rsidR="0022641F">
        <w:rPr>
          <w:bCs/>
          <w:lang w:val="en-US"/>
        </w:rPr>
        <w:t>or other sociologists of science such as</w:t>
      </w:r>
      <w:r w:rsidR="0022641F" w:rsidRPr="00FC3EF5">
        <w:rPr>
          <w:bCs/>
          <w:lang w:val="en-US"/>
        </w:rPr>
        <w:t xml:space="preserve"> </w:t>
      </w:r>
      <w:r w:rsidRPr="00FC3EF5">
        <w:rPr>
          <w:bCs/>
          <w:lang w:val="en-US"/>
        </w:rPr>
        <w:t>Karin Knorr-</w:t>
      </w:r>
      <w:proofErr w:type="spellStart"/>
      <w:r w:rsidRPr="00FC3EF5">
        <w:rPr>
          <w:bCs/>
          <w:lang w:val="en-US"/>
        </w:rPr>
        <w:t>Cetina</w:t>
      </w:r>
      <w:proofErr w:type="spellEnd"/>
      <w:r w:rsidRPr="00FC3EF5">
        <w:rPr>
          <w:bCs/>
          <w:lang w:val="en-US"/>
        </w:rPr>
        <w:t xml:space="preserve"> have challenged the </w:t>
      </w:r>
      <w:r w:rsidRPr="003C449A">
        <w:rPr>
          <w:bCs/>
          <w:i/>
          <w:iCs/>
          <w:lang w:val="en-US"/>
        </w:rPr>
        <w:t>strict</w:t>
      </w:r>
      <w:r w:rsidRPr="00FC3EF5">
        <w:rPr>
          <w:bCs/>
          <w:lang w:val="en-US"/>
        </w:rPr>
        <w:t xml:space="preserve"> separation between facts and values, their perspectives have not been without critique. </w:t>
      </w:r>
      <w:r w:rsidR="00DB67C8" w:rsidRPr="00A4225A">
        <w:rPr>
          <w:bCs/>
          <w:highlight w:val="yellow"/>
          <w:lang w:val="en-US"/>
        </w:rPr>
        <w:t>Critics contend that blurring the lines between facts and values may lead to a relativistic view where all knowledge is perceived as equally valid, undermining the notion of objective truth.</w:t>
      </w:r>
      <w:r w:rsidR="00915170">
        <w:rPr>
          <w:bCs/>
          <w:lang w:val="en-US"/>
        </w:rPr>
        <w:t xml:space="preserve"> </w:t>
      </w:r>
      <w:r w:rsidR="003514A8" w:rsidRPr="00847D4E">
        <w:rPr>
          <w:bCs/>
          <w:lang w:val="en-US"/>
        </w:rPr>
        <w:t xml:space="preserve">While acknowledging the social and contextual influences on scientific inquiry, critics argue that </w:t>
      </w:r>
      <w:r w:rsidR="007756CD">
        <w:rPr>
          <w:bCs/>
          <w:lang w:val="en-US"/>
        </w:rPr>
        <w:t>objectiv</w:t>
      </w:r>
      <w:r w:rsidR="009E5D8D">
        <w:rPr>
          <w:bCs/>
          <w:lang w:val="en-US"/>
        </w:rPr>
        <w:t xml:space="preserve">e truth </w:t>
      </w:r>
      <w:r w:rsidR="007756CD">
        <w:rPr>
          <w:bCs/>
          <w:lang w:val="en-US"/>
        </w:rPr>
        <w:t xml:space="preserve">is possible only on the condition of a </w:t>
      </w:r>
      <w:r w:rsidR="001C2AF1">
        <w:rPr>
          <w:bCs/>
          <w:lang w:val="en-US"/>
        </w:rPr>
        <w:t xml:space="preserve">clear </w:t>
      </w:r>
      <w:r w:rsidR="00AA0ADE">
        <w:rPr>
          <w:bCs/>
          <w:lang w:val="en-US"/>
        </w:rPr>
        <w:t>cut</w:t>
      </w:r>
      <w:r w:rsidR="00684DB2">
        <w:rPr>
          <w:bCs/>
          <w:lang w:val="en-US"/>
        </w:rPr>
        <w:t xml:space="preserve"> between s</w:t>
      </w:r>
      <w:r w:rsidR="009E5D8D">
        <w:rPr>
          <w:bCs/>
          <w:lang w:val="en-US"/>
        </w:rPr>
        <w:t xml:space="preserve">cience and society. </w:t>
      </w:r>
      <w:r w:rsidR="00AA0ADE">
        <w:rPr>
          <w:bCs/>
          <w:lang w:val="en-US"/>
        </w:rPr>
        <w:t xml:space="preserve">For </w:t>
      </w:r>
      <w:r w:rsidR="00846CA4">
        <w:rPr>
          <w:bCs/>
          <w:lang w:val="en-US"/>
        </w:rPr>
        <w:t>example</w:t>
      </w:r>
      <w:r w:rsidR="00AA0ADE">
        <w:rPr>
          <w:bCs/>
          <w:lang w:val="en-US"/>
        </w:rPr>
        <w:t xml:space="preserve">, </w:t>
      </w:r>
      <w:r w:rsidR="00EB2594" w:rsidRPr="00EB2594">
        <w:rPr>
          <w:bCs/>
          <w:lang w:val="en-US"/>
        </w:rPr>
        <w:t xml:space="preserve">Gaston Bachelard, a French philosopher of science, introduced the concept of an "epistemological break" to describe a radical shift in the way knowledge is acquired and </w:t>
      </w:r>
      <w:r w:rsidR="00EB2594" w:rsidRPr="003C449A">
        <w:rPr>
          <w:bCs/>
          <w:i/>
          <w:iCs/>
          <w:lang w:val="en-US"/>
        </w:rPr>
        <w:t>constructed</w:t>
      </w:r>
      <w:r w:rsidR="00EB2594" w:rsidRPr="00EB2594">
        <w:rPr>
          <w:bCs/>
          <w:lang w:val="en-US"/>
        </w:rPr>
        <w:t xml:space="preserve"> in the scientific process. According to Bachelard</w:t>
      </w:r>
      <w:r w:rsidR="00A658A4">
        <w:rPr>
          <w:bCs/>
          <w:lang w:val="en-US"/>
        </w:rPr>
        <w:t xml:space="preserve"> (1987)</w:t>
      </w:r>
      <w:r w:rsidR="00EB2594" w:rsidRPr="00EB2594">
        <w:rPr>
          <w:bCs/>
          <w:lang w:val="en-US"/>
        </w:rPr>
        <w:t xml:space="preserve">, this break involves a rupture </w:t>
      </w:r>
      <w:r w:rsidR="00EB2594" w:rsidRPr="00EB2594">
        <w:rPr>
          <w:bCs/>
          <w:lang w:val="en-US"/>
        </w:rPr>
        <w:lastRenderedPageBreak/>
        <w:t>with common sense and everyday opinions</w:t>
      </w:r>
      <w:r w:rsidR="006E1340">
        <w:rPr>
          <w:bCs/>
          <w:lang w:val="en-US"/>
        </w:rPr>
        <w:t xml:space="preserve"> which </w:t>
      </w:r>
      <w:r w:rsidR="00EB2594" w:rsidRPr="00EB2594">
        <w:rPr>
          <w:bCs/>
          <w:lang w:val="en-US"/>
        </w:rPr>
        <w:t>are viewed as obstacles to true understanding</w:t>
      </w:r>
      <w:r w:rsidR="008D5699">
        <w:rPr>
          <w:bCs/>
          <w:lang w:val="en-US"/>
        </w:rPr>
        <w:t xml:space="preserve"> (</w:t>
      </w:r>
      <w:r w:rsidR="00B12B8B">
        <w:rPr>
          <w:bCs/>
          <w:lang w:val="en-US"/>
        </w:rPr>
        <w:t xml:space="preserve">by claiming that </w:t>
      </w:r>
      <w:r w:rsidR="00E179D9">
        <w:rPr>
          <w:bCs/>
          <w:lang w:val="en-US"/>
        </w:rPr>
        <w:t xml:space="preserve">the break is </w:t>
      </w:r>
      <w:r w:rsidR="00E179D9" w:rsidRPr="003C449A">
        <w:rPr>
          <w:bCs/>
          <w:i/>
          <w:iCs/>
          <w:lang w:val="en-US"/>
        </w:rPr>
        <w:t>constructed</w:t>
      </w:r>
      <w:r w:rsidR="00E179D9">
        <w:rPr>
          <w:bCs/>
          <w:lang w:val="en-US"/>
        </w:rPr>
        <w:t>, Bach</w:t>
      </w:r>
      <w:r w:rsidR="008E2A34">
        <w:rPr>
          <w:bCs/>
          <w:lang w:val="en-US"/>
        </w:rPr>
        <w:t xml:space="preserve">elard </w:t>
      </w:r>
      <w:r w:rsidR="00ED6C0A">
        <w:rPr>
          <w:bCs/>
          <w:lang w:val="en-US"/>
        </w:rPr>
        <w:t>distinguishes himself from traditional positivism)</w:t>
      </w:r>
      <w:r w:rsidR="00EB2594" w:rsidRPr="00EB2594">
        <w:rPr>
          <w:bCs/>
          <w:lang w:val="en-US"/>
        </w:rPr>
        <w:t xml:space="preserve">. Bachelard argues that scientific inquiry requires a departure from preconceived notions and subjective beliefs, emphasizing the need for a rigorous, objective approach that transcends personal biases and cultural assumptions. </w:t>
      </w:r>
      <w:r w:rsidR="0087409C">
        <w:rPr>
          <w:bCs/>
          <w:lang w:val="en-US"/>
        </w:rPr>
        <w:t xml:space="preserve">The autonomy of science is a prerequisite for this (Bourdieu 1975). </w:t>
      </w:r>
    </w:p>
    <w:p w14:paraId="4222F382" w14:textId="3CB32935" w:rsidR="00EA6DD9" w:rsidRDefault="00D10AAC" w:rsidP="00EB2594">
      <w:pPr>
        <w:rPr>
          <w:bCs/>
          <w:lang w:val="en-US"/>
        </w:rPr>
      </w:pPr>
      <w:r>
        <w:rPr>
          <w:bCs/>
          <w:lang w:val="en-US"/>
        </w:rPr>
        <w:t xml:space="preserve">In summary, </w:t>
      </w:r>
      <w:r w:rsidR="005D44F9" w:rsidRPr="005D44F9">
        <w:rPr>
          <w:bCs/>
          <w:lang w:val="en-US"/>
        </w:rPr>
        <w:t xml:space="preserve">there are </w:t>
      </w:r>
      <w:r w:rsidR="005D44F9" w:rsidRPr="003C449A">
        <w:rPr>
          <w:bCs/>
          <w:i/>
          <w:iCs/>
          <w:lang w:val="en-US"/>
        </w:rPr>
        <w:t xml:space="preserve">two </w:t>
      </w:r>
      <w:r w:rsidR="00D67606">
        <w:rPr>
          <w:bCs/>
          <w:i/>
          <w:iCs/>
          <w:lang w:val="en-US"/>
        </w:rPr>
        <w:t xml:space="preserve">principal </w:t>
      </w:r>
      <w:r w:rsidR="005D44F9" w:rsidRPr="003C449A">
        <w:rPr>
          <w:bCs/>
          <w:i/>
          <w:iCs/>
          <w:lang w:val="en-US"/>
        </w:rPr>
        <w:t>ways</w:t>
      </w:r>
      <w:r w:rsidR="005D44F9" w:rsidRPr="005D44F9">
        <w:rPr>
          <w:bCs/>
          <w:lang w:val="en-US"/>
        </w:rPr>
        <w:t xml:space="preserve"> of thinking about the relationship between science and society or facts and values. Either one </w:t>
      </w:r>
      <w:r w:rsidR="007E4E77" w:rsidRPr="005D44F9">
        <w:rPr>
          <w:bCs/>
          <w:lang w:val="en-US"/>
        </w:rPr>
        <w:t>considers</w:t>
      </w:r>
      <w:r w:rsidR="005D44F9" w:rsidRPr="005D44F9">
        <w:rPr>
          <w:bCs/>
          <w:lang w:val="en-US"/>
        </w:rPr>
        <w:t xml:space="preserve"> that science has a social context, but nevertheless insists on an epistemological break between scientific and non-scientific knowledge as a prerequisite for objective truth; or one assumes that scientific facts are </w:t>
      </w:r>
      <w:r w:rsidR="00D8680F">
        <w:rPr>
          <w:bCs/>
          <w:lang w:val="en-US"/>
        </w:rPr>
        <w:t>“</w:t>
      </w:r>
      <w:r w:rsidR="005D44F9" w:rsidRPr="005D44F9">
        <w:rPr>
          <w:bCs/>
          <w:lang w:val="en-US"/>
        </w:rPr>
        <w:t>made</w:t>
      </w:r>
      <w:r w:rsidR="00D8680F">
        <w:rPr>
          <w:bCs/>
          <w:lang w:val="en-US"/>
        </w:rPr>
        <w:t>”</w:t>
      </w:r>
      <w:r w:rsidR="005D44F9" w:rsidRPr="005D44F9">
        <w:rPr>
          <w:bCs/>
          <w:lang w:val="en-US"/>
        </w:rPr>
        <w:t xml:space="preserve"> in contingent </w:t>
      </w:r>
      <w:r w:rsidR="00D8680F">
        <w:rPr>
          <w:bCs/>
          <w:lang w:val="en-US"/>
        </w:rPr>
        <w:t xml:space="preserve">and historic </w:t>
      </w:r>
      <w:r w:rsidR="005D44F9" w:rsidRPr="005D44F9">
        <w:rPr>
          <w:bCs/>
          <w:lang w:val="en-US"/>
        </w:rPr>
        <w:t>processes</w:t>
      </w:r>
      <w:r w:rsidR="006C324B" w:rsidRPr="006C324B">
        <w:rPr>
          <w:bCs/>
          <w:lang w:val="en-US"/>
        </w:rPr>
        <w:t xml:space="preserve"> in which the connection between scientific and non-scientific factors is to be seen as a prerequisite for objective truth.</w:t>
      </w:r>
      <w:r w:rsidR="006C324B">
        <w:rPr>
          <w:bCs/>
          <w:lang w:val="en-US"/>
        </w:rPr>
        <w:t xml:space="preserve"> </w:t>
      </w:r>
    </w:p>
    <w:p w14:paraId="1D45EDBD" w14:textId="35C3AA68" w:rsidR="00EA6DD9" w:rsidRPr="003C449A" w:rsidRDefault="001F4428" w:rsidP="003C449A">
      <w:pPr>
        <w:pStyle w:val="berschrift2"/>
        <w:numPr>
          <w:ilvl w:val="0"/>
          <w:numId w:val="24"/>
        </w:numPr>
        <w:rPr>
          <w:bCs/>
        </w:rPr>
      </w:pPr>
      <w:r>
        <w:t>Science under transformation</w:t>
      </w:r>
      <w:r w:rsidR="002018CC">
        <w:t>: from discipline-based to inter- and transdisciplinary research</w:t>
      </w:r>
    </w:p>
    <w:p w14:paraId="74AAD7AB" w14:textId="30668766" w:rsidR="000372D6" w:rsidRPr="000372D6" w:rsidRDefault="005A1D49" w:rsidP="000372D6">
      <w:pPr>
        <w:rPr>
          <w:bCs/>
          <w:lang w:val="en-US"/>
        </w:rPr>
      </w:pPr>
      <w:r w:rsidRPr="005A1D49">
        <w:rPr>
          <w:bCs/>
          <w:lang w:val="en-US"/>
        </w:rPr>
        <w:t xml:space="preserve">Science and technology play a key role in modern societies. Many of the problems and crises faced by these societies cannot be overcome without the contribution of scientific and technical expertise. One reason for this is that modern societies are increasingly designed and built </w:t>
      </w:r>
      <w:proofErr w:type="gramStart"/>
      <w:r w:rsidRPr="005A1D49">
        <w:rPr>
          <w:bCs/>
          <w:lang w:val="en-US"/>
        </w:rPr>
        <w:t>on the basis of</w:t>
      </w:r>
      <w:proofErr w:type="gramEnd"/>
      <w:r w:rsidRPr="005A1D49">
        <w:rPr>
          <w:bCs/>
          <w:lang w:val="en-US"/>
        </w:rPr>
        <w:t xml:space="preserve"> scientific knowledge and technical artifacts. </w:t>
      </w:r>
      <w:r w:rsidR="00616E57" w:rsidRPr="00130890">
        <w:t>Scientific knowledge becomes a foundation for political decisions and technological innovations that shape people's lives</w:t>
      </w:r>
      <w:r w:rsidRPr="005A1D49">
        <w:rPr>
          <w:bCs/>
          <w:lang w:val="en-US"/>
        </w:rPr>
        <w:t xml:space="preserve">. </w:t>
      </w:r>
      <w:r w:rsidR="00220697" w:rsidRPr="00FC3A90">
        <w:rPr>
          <w:bCs/>
          <w:highlight w:val="yellow"/>
          <w:lang w:val="en-US"/>
        </w:rPr>
        <w:t xml:space="preserve">Against this background, </w:t>
      </w:r>
      <w:r w:rsidR="00220697" w:rsidRPr="00FC3A90">
        <w:rPr>
          <w:bCs/>
          <w:highlight w:val="yellow"/>
          <w:u w:val="single"/>
          <w:lang w:val="en-US"/>
        </w:rPr>
        <w:t>scientific disciplines no longer see their task solely in solving purely scientific problems, but increasingly also in dealing with the real-world problems of modern societies</w:t>
      </w:r>
      <w:r w:rsidR="00220697" w:rsidRPr="00220697">
        <w:rPr>
          <w:bCs/>
          <w:lang w:val="en-US"/>
        </w:rPr>
        <w:t>.</w:t>
      </w:r>
      <w:r w:rsidR="00B50048">
        <w:rPr>
          <w:bCs/>
          <w:lang w:val="en-US"/>
        </w:rPr>
        <w:t xml:space="preserve"> </w:t>
      </w:r>
      <w:r w:rsidR="00E74E56" w:rsidRPr="00E74E56">
        <w:rPr>
          <w:bCs/>
          <w:lang w:val="en-US"/>
        </w:rPr>
        <w:t xml:space="preserve">In this sense, the disciplinary boundaries of scientific research are being </w:t>
      </w:r>
      <w:r w:rsidR="00E74E56" w:rsidRPr="003C449A">
        <w:rPr>
          <w:bCs/>
          <w:i/>
          <w:iCs/>
          <w:lang w:val="en-US"/>
        </w:rPr>
        <w:t>transcended</w:t>
      </w:r>
      <w:r w:rsidR="00E74E56" w:rsidRPr="00E74E56">
        <w:rPr>
          <w:bCs/>
          <w:lang w:val="en-US"/>
        </w:rPr>
        <w:t xml:space="preserve"> </w:t>
      </w:r>
      <w:proofErr w:type="gramStart"/>
      <w:r w:rsidR="00E74E56" w:rsidRPr="00E74E56">
        <w:rPr>
          <w:bCs/>
          <w:lang w:val="en-US"/>
        </w:rPr>
        <w:t>in order to</w:t>
      </w:r>
      <w:proofErr w:type="gramEnd"/>
      <w:r w:rsidR="00E74E56" w:rsidRPr="00E74E56">
        <w:rPr>
          <w:bCs/>
          <w:lang w:val="en-US"/>
        </w:rPr>
        <w:t xml:space="preserve"> deal with </w:t>
      </w:r>
      <w:r w:rsidR="00DC562E">
        <w:rPr>
          <w:bCs/>
          <w:lang w:val="en-US"/>
        </w:rPr>
        <w:t>issues</w:t>
      </w:r>
      <w:r w:rsidR="00E74E56" w:rsidRPr="00E74E56">
        <w:rPr>
          <w:bCs/>
          <w:lang w:val="en-US"/>
        </w:rPr>
        <w:t xml:space="preserve"> that lie beyond them: Research is becoming increasingly </w:t>
      </w:r>
      <w:r w:rsidR="00E74E56" w:rsidRPr="003C449A">
        <w:rPr>
          <w:bCs/>
          <w:i/>
          <w:iCs/>
          <w:lang w:val="en-US"/>
        </w:rPr>
        <w:t>transdisciplinary</w:t>
      </w:r>
      <w:r w:rsidR="00E74E56" w:rsidRPr="00E74E56">
        <w:rPr>
          <w:bCs/>
          <w:lang w:val="en-US"/>
        </w:rPr>
        <w:t>.</w:t>
      </w:r>
    </w:p>
    <w:p w14:paraId="3F155A0E" w14:textId="7A809941" w:rsidR="00710570" w:rsidRDefault="000372D6" w:rsidP="00BF65BF">
      <w:pPr>
        <w:rPr>
          <w:bCs/>
          <w:lang w:val="en-US"/>
        </w:rPr>
      </w:pPr>
      <w:r w:rsidRPr="000372D6">
        <w:rPr>
          <w:bCs/>
          <w:lang w:val="en-US"/>
        </w:rPr>
        <w:t>Transdisciplinary research has gained prominence in addressing complex global challenges since the 1990s, particularly concerning issues like climate change and sustainability</w:t>
      </w:r>
      <w:r w:rsidR="00EF6F2D">
        <w:rPr>
          <w:bCs/>
          <w:lang w:val="en-US"/>
        </w:rPr>
        <w:t xml:space="preserve"> </w:t>
      </w:r>
      <w:r w:rsidR="00EF6F2D">
        <w:rPr>
          <w:rFonts w:cstheme="minorHAnsi"/>
          <w:szCs w:val="20"/>
          <w:lang w:val="en-US"/>
        </w:rPr>
        <w:t>(</w:t>
      </w:r>
      <w:r w:rsidR="006C4DE5" w:rsidRPr="00A94991">
        <w:t>Brandt et al 2013</w:t>
      </w:r>
      <w:r w:rsidR="006C4DE5">
        <w:t xml:space="preserve">; </w:t>
      </w:r>
      <w:proofErr w:type="spellStart"/>
      <w:r w:rsidR="00EF6F2D" w:rsidRPr="004E7FDA">
        <w:rPr>
          <w:rFonts w:cstheme="minorHAnsi"/>
          <w:szCs w:val="20"/>
          <w:lang w:val="en-US"/>
        </w:rPr>
        <w:t>Groß</w:t>
      </w:r>
      <w:proofErr w:type="spellEnd"/>
      <w:r w:rsidR="00EF6F2D">
        <w:rPr>
          <w:rFonts w:cstheme="minorHAnsi"/>
          <w:szCs w:val="20"/>
          <w:lang w:val="en-US"/>
        </w:rPr>
        <w:t xml:space="preserve"> </w:t>
      </w:r>
      <w:r w:rsidR="00EF6F2D" w:rsidRPr="004E7FDA">
        <w:rPr>
          <w:rFonts w:cstheme="minorHAnsi"/>
          <w:szCs w:val="20"/>
          <w:lang w:val="en-US"/>
        </w:rPr>
        <w:t xml:space="preserve">&amp; </w:t>
      </w:r>
      <w:proofErr w:type="spellStart"/>
      <w:r w:rsidR="00EF6F2D" w:rsidRPr="004E7FDA">
        <w:rPr>
          <w:rFonts w:cstheme="minorHAnsi"/>
          <w:szCs w:val="20"/>
          <w:lang w:val="en-US"/>
        </w:rPr>
        <w:t>Stauffacher</w:t>
      </w:r>
      <w:proofErr w:type="spellEnd"/>
      <w:r w:rsidR="00EF6F2D">
        <w:rPr>
          <w:rFonts w:cstheme="minorHAnsi"/>
          <w:szCs w:val="20"/>
          <w:lang w:val="en-US"/>
        </w:rPr>
        <w:t xml:space="preserve"> </w:t>
      </w:r>
      <w:r w:rsidR="00EF6F2D" w:rsidRPr="004E7FDA">
        <w:rPr>
          <w:rFonts w:cstheme="minorHAnsi"/>
          <w:szCs w:val="20"/>
          <w:lang w:val="en-US"/>
        </w:rPr>
        <w:t>2014)</w:t>
      </w:r>
      <w:r w:rsidRPr="000372D6">
        <w:rPr>
          <w:bCs/>
          <w:lang w:val="en-US"/>
        </w:rPr>
        <w:t xml:space="preserve">. This approach is crucial for tackling "wicked problems", which resist simple solutions and demand holistic, collaborative approaches. The </w:t>
      </w:r>
      <w:r w:rsidR="00DE60E3">
        <w:rPr>
          <w:bCs/>
          <w:lang w:val="en-US"/>
        </w:rPr>
        <w:t>multiple and heterogeneous</w:t>
      </w:r>
      <w:r w:rsidRPr="000372D6">
        <w:rPr>
          <w:bCs/>
          <w:lang w:val="en-US"/>
        </w:rPr>
        <w:t xml:space="preserve"> nature of current crises underscores the necessity of methods, </w:t>
      </w:r>
      <w:r w:rsidR="00DE60E3">
        <w:rPr>
          <w:bCs/>
          <w:lang w:val="en-US"/>
        </w:rPr>
        <w:t>that tra</w:t>
      </w:r>
      <w:r w:rsidR="0066407D">
        <w:rPr>
          <w:bCs/>
          <w:lang w:val="en-US"/>
        </w:rPr>
        <w:t xml:space="preserve">nscend disciplinary boundaries </w:t>
      </w:r>
      <w:r w:rsidRPr="000372D6">
        <w:rPr>
          <w:bCs/>
          <w:lang w:val="en-US"/>
        </w:rPr>
        <w:t>as these challenges span scientific, social, economic, and policy dimensions and cannot be adequately addressed within the confines of individual disciplines.</w:t>
      </w:r>
      <w:r w:rsidR="006612C2">
        <w:rPr>
          <w:bCs/>
          <w:lang w:val="en-US"/>
        </w:rPr>
        <w:t xml:space="preserve"> </w:t>
      </w:r>
    </w:p>
    <w:p w14:paraId="6ABB0214" w14:textId="1ADA673F" w:rsidR="00E9441B" w:rsidRDefault="00710570" w:rsidP="00D06C9C">
      <w:r w:rsidRPr="1AB67F43">
        <w:rPr>
          <w:lang w:val="en-US"/>
        </w:rPr>
        <w:t xml:space="preserve">Jürgen </w:t>
      </w:r>
      <w:proofErr w:type="spellStart"/>
      <w:r w:rsidRPr="1AB67F43">
        <w:rPr>
          <w:lang w:val="en-US"/>
        </w:rPr>
        <w:t>Mittelstraß</w:t>
      </w:r>
      <w:proofErr w:type="spellEnd"/>
      <w:r w:rsidRPr="1AB67F43">
        <w:rPr>
          <w:lang w:val="en-US"/>
        </w:rPr>
        <w:t xml:space="preserve"> </w:t>
      </w:r>
      <w:r w:rsidR="00C92BBA" w:rsidRPr="1AB67F43">
        <w:rPr>
          <w:lang w:val="en-US"/>
        </w:rPr>
        <w:t xml:space="preserve">(1992, 2005) </w:t>
      </w:r>
      <w:r w:rsidRPr="1AB67F43">
        <w:rPr>
          <w:lang w:val="en-US"/>
        </w:rPr>
        <w:t xml:space="preserve">presented an early concept of </w:t>
      </w:r>
      <w:proofErr w:type="spellStart"/>
      <w:r w:rsidRPr="1AB67F43">
        <w:rPr>
          <w:lang w:val="en-US"/>
        </w:rPr>
        <w:t>transdisciplinarity</w:t>
      </w:r>
      <w:proofErr w:type="spellEnd"/>
      <w:r w:rsidRPr="1AB67F43">
        <w:rPr>
          <w:lang w:val="en-US"/>
        </w:rPr>
        <w:t xml:space="preserve">. </w:t>
      </w:r>
      <w:proofErr w:type="spellStart"/>
      <w:r w:rsidRPr="1AB67F43">
        <w:rPr>
          <w:lang w:val="en-US"/>
        </w:rPr>
        <w:t>Transdisciplinarity</w:t>
      </w:r>
      <w:proofErr w:type="spellEnd"/>
      <w:r w:rsidRPr="1AB67F43">
        <w:rPr>
          <w:lang w:val="en-US"/>
        </w:rPr>
        <w:t xml:space="preserve"> presents itself as a form of scientific research, where the aim is to solve </w:t>
      </w:r>
      <w:r w:rsidRPr="1AB67F43">
        <w:rPr>
          <w:i/>
          <w:iCs/>
          <w:lang w:val="en-US"/>
        </w:rPr>
        <w:t>non-scientific problems</w:t>
      </w:r>
      <w:r w:rsidRPr="1AB67F43">
        <w:rPr>
          <w:lang w:val="en-US"/>
        </w:rPr>
        <w:t xml:space="preserve"> </w:t>
      </w:r>
      <w:r w:rsidR="001A1D68" w:rsidRPr="1AB67F43">
        <w:rPr>
          <w:lang w:val="en-US"/>
        </w:rPr>
        <w:t>(e.g.,</w:t>
      </w:r>
      <w:r w:rsidRPr="1AB67F43">
        <w:rPr>
          <w:lang w:val="en-US"/>
        </w:rPr>
        <w:t xml:space="preserve"> environmental</w:t>
      </w:r>
      <w:r w:rsidR="00855E13" w:rsidRPr="1AB67F43">
        <w:rPr>
          <w:lang w:val="en-US"/>
        </w:rPr>
        <w:t xml:space="preserve"> </w:t>
      </w:r>
      <w:r w:rsidRPr="1AB67F43">
        <w:rPr>
          <w:lang w:val="en-US"/>
        </w:rPr>
        <w:t>problems</w:t>
      </w:r>
      <w:r w:rsidR="001A1D68" w:rsidRPr="1AB67F43">
        <w:rPr>
          <w:lang w:val="en-US"/>
        </w:rPr>
        <w:t>)</w:t>
      </w:r>
      <w:r w:rsidRPr="1AB67F43">
        <w:rPr>
          <w:lang w:val="en-US"/>
        </w:rPr>
        <w:t xml:space="preserve">. In </w:t>
      </w:r>
      <w:r w:rsidR="00BE5D71" w:rsidRPr="1AB67F43">
        <w:rPr>
          <w:lang w:val="en-US"/>
        </w:rPr>
        <w:t>this sense</w:t>
      </w:r>
      <w:r w:rsidRPr="1AB67F43">
        <w:rPr>
          <w:lang w:val="en-US"/>
        </w:rPr>
        <w:t xml:space="preserve">, </w:t>
      </w:r>
      <w:proofErr w:type="spellStart"/>
      <w:r w:rsidRPr="1AB67F43">
        <w:rPr>
          <w:lang w:val="en-US"/>
        </w:rPr>
        <w:t>transdisciplinarity</w:t>
      </w:r>
      <w:proofErr w:type="spellEnd"/>
      <w:r w:rsidRPr="1AB67F43">
        <w:rPr>
          <w:lang w:val="en-US"/>
        </w:rPr>
        <w:t xml:space="preserve"> is a </w:t>
      </w:r>
      <w:r w:rsidRPr="1AB67F43">
        <w:rPr>
          <w:i/>
          <w:iCs/>
          <w:lang w:val="en-US"/>
        </w:rPr>
        <w:t>principle</w:t>
      </w:r>
      <w:r w:rsidRPr="1AB67F43">
        <w:rPr>
          <w:lang w:val="en-US"/>
        </w:rPr>
        <w:t xml:space="preserve"> of research </w:t>
      </w:r>
      <w:r w:rsidR="007C6ADD" w:rsidRPr="1AB67F43">
        <w:rPr>
          <w:lang w:val="en-US"/>
        </w:rPr>
        <w:t xml:space="preserve">that enters the scene </w:t>
      </w:r>
      <w:r w:rsidR="007C6ADD" w:rsidRPr="1AB67F43">
        <w:rPr>
          <w:i/>
          <w:iCs/>
          <w:lang w:val="en-US"/>
        </w:rPr>
        <w:t xml:space="preserve">where it is not possible to define problems and solutions solely in disciplinary or specialist terms </w:t>
      </w:r>
      <w:r w:rsidR="007C6ADD" w:rsidRPr="1AB67F43">
        <w:rPr>
          <w:lang w:val="en-US"/>
        </w:rPr>
        <w:t>or where it goes beyond such definitions</w:t>
      </w:r>
      <w:r w:rsidR="004A3887" w:rsidRPr="1AB67F43">
        <w:rPr>
          <w:lang w:val="en-US"/>
        </w:rPr>
        <w:t>.</w:t>
      </w:r>
      <w:r w:rsidR="00C33BBE">
        <w:t xml:space="preserve"> </w:t>
      </w:r>
      <w:r w:rsidR="00C33BBE" w:rsidRPr="1AB67F43">
        <w:rPr>
          <w:lang w:val="en-US"/>
        </w:rPr>
        <w:t xml:space="preserve">For </w:t>
      </w:r>
      <w:proofErr w:type="spellStart"/>
      <w:r w:rsidR="00C33BBE" w:rsidRPr="1AB67F43">
        <w:rPr>
          <w:lang w:val="en-US"/>
        </w:rPr>
        <w:t>Mittelstraß</w:t>
      </w:r>
      <w:proofErr w:type="spellEnd"/>
      <w:r w:rsidR="00C33BBE" w:rsidRPr="1AB67F43">
        <w:rPr>
          <w:lang w:val="en-US"/>
        </w:rPr>
        <w:t xml:space="preserve">, research is transdisciplinary when scientific disciplines no longer deal with objects and problems that belong to the canon of their discipline, but with objects and problems that point beyond it and require the cooperation with other disciplines. For </w:t>
      </w:r>
      <w:proofErr w:type="spellStart"/>
      <w:r w:rsidR="00C33BBE" w:rsidRPr="1AB67F43">
        <w:rPr>
          <w:lang w:val="en-US"/>
        </w:rPr>
        <w:t>Mittelstraß</w:t>
      </w:r>
      <w:proofErr w:type="spellEnd"/>
      <w:r w:rsidR="00C33BBE" w:rsidRPr="1AB67F43">
        <w:rPr>
          <w:lang w:val="en-US"/>
        </w:rPr>
        <w:t xml:space="preserve">, transdisciplinary research is therefore nothing other than genuine interdisciplinary research: </w:t>
      </w:r>
      <w:proofErr w:type="gramStart"/>
      <w:r w:rsidR="00C33BBE" w:rsidRPr="1AB67F43">
        <w:rPr>
          <w:lang w:val="en-US"/>
        </w:rPr>
        <w:t>i.e.</w:t>
      </w:r>
      <w:proofErr w:type="gramEnd"/>
      <w:r w:rsidR="00C33BBE" w:rsidRPr="1AB67F43">
        <w:rPr>
          <w:lang w:val="en-US"/>
        </w:rPr>
        <w:t xml:space="preserve"> interdisciplinary cooperation in relation to transdisciplinary problems. In the absence of this fundamental reference to transdisciplinary problems, </w:t>
      </w:r>
      <w:proofErr w:type="spellStart"/>
      <w:r w:rsidR="00C33BBE" w:rsidRPr="1AB67F43">
        <w:rPr>
          <w:lang w:val="en-US"/>
        </w:rPr>
        <w:t>Mitte</w:t>
      </w:r>
      <w:r w:rsidR="2668B57F" w:rsidRPr="1AB67F43">
        <w:rPr>
          <w:lang w:val="en-US"/>
        </w:rPr>
        <w:t>l</w:t>
      </w:r>
      <w:r w:rsidR="00C33BBE" w:rsidRPr="1AB67F43">
        <w:rPr>
          <w:lang w:val="en-US"/>
        </w:rPr>
        <w:t>stra</w:t>
      </w:r>
      <w:r w:rsidR="00D94906" w:rsidRPr="1AB67F43">
        <w:rPr>
          <w:lang w:val="en-US"/>
        </w:rPr>
        <w:t>ß</w:t>
      </w:r>
      <w:proofErr w:type="spellEnd"/>
      <w:r w:rsidR="00C33BBE" w:rsidRPr="1AB67F43">
        <w:rPr>
          <w:lang w:val="en-US"/>
        </w:rPr>
        <w:t xml:space="preserve"> speaks of </w:t>
      </w:r>
      <w:proofErr w:type="spellStart"/>
      <w:r w:rsidR="00C33BBE" w:rsidRPr="1AB67F43">
        <w:rPr>
          <w:lang w:val="en-US"/>
        </w:rPr>
        <w:t>multidisciplinarity</w:t>
      </w:r>
      <w:proofErr w:type="spellEnd"/>
      <w:r w:rsidR="00C33BBE" w:rsidRPr="1AB67F43">
        <w:rPr>
          <w:lang w:val="en-US"/>
        </w:rPr>
        <w:t>, i.e., the situation in which different disciplines research the same topic separately from each other without transcending their disciplinary problems to a common, transdisciplinary problem.</w:t>
      </w:r>
      <w:r w:rsidR="00FD0A88" w:rsidRPr="1AB67F43">
        <w:rPr>
          <w:lang w:val="en-US"/>
        </w:rPr>
        <w:t xml:space="preserve"> </w:t>
      </w:r>
      <w:r w:rsidR="00E9441B">
        <w:t xml:space="preserve">While multidisciplinary efforts can contribute valuable insights from individual disciplines, they may lack the integration and synthesis required to fully understand and address the multifaceted nature of contemporary challenges. </w:t>
      </w:r>
    </w:p>
    <w:p w14:paraId="065E4722" w14:textId="297319E1" w:rsidR="00D06C9C" w:rsidRDefault="00BD08BC" w:rsidP="00D06C9C">
      <w:pPr>
        <w:rPr>
          <w:bCs/>
          <w:lang w:val="en-US"/>
        </w:rPr>
      </w:pPr>
      <w:r w:rsidRPr="00BD08BC">
        <w:rPr>
          <w:bCs/>
          <w:lang w:val="en-US"/>
        </w:rPr>
        <w:lastRenderedPageBreak/>
        <w:t xml:space="preserve">The crucial point here is </w:t>
      </w:r>
      <w:r w:rsidRPr="00FC3A90">
        <w:rPr>
          <w:bCs/>
          <w:highlight w:val="yellow"/>
          <w:lang w:val="en-US"/>
        </w:rPr>
        <w:t xml:space="preserve">that </w:t>
      </w:r>
      <w:proofErr w:type="spellStart"/>
      <w:r w:rsidRPr="00FC3A90">
        <w:rPr>
          <w:bCs/>
          <w:highlight w:val="yellow"/>
          <w:lang w:val="en-US"/>
        </w:rPr>
        <w:t>Mittelstra</w:t>
      </w:r>
      <w:r w:rsidR="00D94906" w:rsidRPr="00FC3A90">
        <w:rPr>
          <w:bCs/>
          <w:highlight w:val="yellow"/>
          <w:lang w:val="en-US"/>
        </w:rPr>
        <w:t>ß</w:t>
      </w:r>
      <w:proofErr w:type="spellEnd"/>
      <w:r w:rsidR="000F2980" w:rsidRPr="00FC3A90">
        <w:rPr>
          <w:bCs/>
          <w:highlight w:val="yellow"/>
          <w:lang w:val="en-US"/>
        </w:rPr>
        <w:t xml:space="preserve"> –</w:t>
      </w:r>
      <w:r w:rsidR="004E2CAB" w:rsidRPr="00FC3A90">
        <w:rPr>
          <w:bCs/>
          <w:highlight w:val="yellow"/>
          <w:lang w:val="en-US"/>
        </w:rPr>
        <w:t xml:space="preserve"> following the classic </w:t>
      </w:r>
      <w:r w:rsidR="000F2980" w:rsidRPr="00FC3A90">
        <w:rPr>
          <w:bCs/>
          <w:highlight w:val="yellow"/>
          <w:lang w:val="en-US"/>
        </w:rPr>
        <w:t xml:space="preserve">understanding of science, </w:t>
      </w:r>
      <w:r w:rsidR="00AC1A93" w:rsidRPr="00FC3A90">
        <w:rPr>
          <w:bCs/>
          <w:highlight w:val="yellow"/>
          <w:lang w:val="en-US"/>
        </w:rPr>
        <w:t>founded</w:t>
      </w:r>
      <w:r w:rsidR="000F2980" w:rsidRPr="00FC3A90">
        <w:rPr>
          <w:bCs/>
          <w:highlight w:val="yellow"/>
          <w:lang w:val="en-US"/>
        </w:rPr>
        <w:t xml:space="preserve"> on the strict distinction between (scientific) facts and (societal) values </w:t>
      </w:r>
      <w:r w:rsidR="00AC1A93" w:rsidRPr="00FC3A90">
        <w:rPr>
          <w:bCs/>
          <w:highlight w:val="yellow"/>
          <w:lang w:val="en-US"/>
        </w:rPr>
        <w:t>– argues</w:t>
      </w:r>
      <w:r w:rsidRPr="00FC3A90">
        <w:rPr>
          <w:bCs/>
          <w:highlight w:val="yellow"/>
          <w:lang w:val="en-US"/>
        </w:rPr>
        <w:t xml:space="preserve"> for science to address social problems, but that it should remain within the boundaries of scientific research when doing so</w:t>
      </w:r>
      <w:r w:rsidRPr="00BD08BC">
        <w:rPr>
          <w:bCs/>
          <w:lang w:val="en-US"/>
        </w:rPr>
        <w:t xml:space="preserve">. </w:t>
      </w:r>
      <w:r w:rsidR="00D06C9C" w:rsidRPr="00D06C9C">
        <w:rPr>
          <w:bCs/>
          <w:lang w:val="en-US"/>
        </w:rPr>
        <w:t>In other words, science should deal with social problems, but non-scientific knowledge should not be involved. Rather, science should work in interdisciplinary cooperation to define problems and develop solutions, which will then serve as a basis for political decision-making.</w:t>
      </w:r>
      <w:r w:rsidR="0067582C">
        <w:rPr>
          <w:bCs/>
          <w:lang w:val="en-US"/>
        </w:rPr>
        <w:t xml:space="preserve"> </w:t>
      </w:r>
    </w:p>
    <w:p w14:paraId="01238649" w14:textId="52843337" w:rsidR="0039307F" w:rsidRPr="0039307F" w:rsidRDefault="00BD7FD3" w:rsidP="1AB67F43">
      <w:proofErr w:type="spellStart"/>
      <w:r w:rsidRPr="00D6627A">
        <w:rPr>
          <w:highlight w:val="yellow"/>
        </w:rPr>
        <w:t>Mittelstraß</w:t>
      </w:r>
      <w:proofErr w:type="spellEnd"/>
      <w:r w:rsidRPr="00D6627A">
        <w:rPr>
          <w:highlight w:val="yellow"/>
        </w:rPr>
        <w:t xml:space="preserve"> thus argues for a relationship between science and politics that </w:t>
      </w:r>
      <w:r w:rsidR="000C17F1" w:rsidRPr="00D6627A">
        <w:rPr>
          <w:highlight w:val="yellow"/>
        </w:rPr>
        <w:t>can be conceived as a “deficit model</w:t>
      </w:r>
      <w:r w:rsidR="00AC3C9C" w:rsidRPr="1AB67F43">
        <w:t xml:space="preserve">”. </w:t>
      </w:r>
      <w:r w:rsidR="002F014E" w:rsidRPr="1AB67F43">
        <w:t xml:space="preserve">The deficit model, in the context of the relationship between science and the public, is a conceptual framework that assumes a lack of scientific knowledge or understanding among the public. According to this model, it is believed that public </w:t>
      </w:r>
      <w:proofErr w:type="spellStart"/>
      <w:r w:rsidR="002F014E" w:rsidRPr="1AB67F43">
        <w:t>skepticism</w:t>
      </w:r>
      <w:proofErr w:type="spellEnd"/>
      <w:r w:rsidR="002F014E" w:rsidRPr="1AB67F43">
        <w:t xml:space="preserve"> or resistance to scientific findings is primarily due to a deficit in knowledge or understanding on the part of the public. The deficit model suggests that if people were adequately informed about scientific facts, they would accept and support the scientific consensus.</w:t>
      </w:r>
    </w:p>
    <w:p w14:paraId="05A7622E" w14:textId="32844AE0" w:rsidR="005F05A1" w:rsidRDefault="0039307F" w:rsidP="0039307F">
      <w:pPr>
        <w:rPr>
          <w:lang w:val="en-US"/>
        </w:rPr>
      </w:pPr>
      <w:r w:rsidRPr="00D6627A">
        <w:rPr>
          <w:highlight w:val="yellow"/>
          <w:lang w:val="en-US"/>
        </w:rPr>
        <w:t xml:space="preserve">In the context of science and politics, the deficit model </w:t>
      </w:r>
      <w:r w:rsidR="00806323" w:rsidRPr="00D6627A">
        <w:rPr>
          <w:highlight w:val="yellow"/>
          <w:lang w:val="en-US"/>
        </w:rPr>
        <w:t xml:space="preserve">is to be interpreted as a “linear model of expertise”. </w:t>
      </w:r>
      <w:r w:rsidR="00B35836" w:rsidRPr="00D6627A">
        <w:rPr>
          <w:highlight w:val="yellow"/>
          <w:lang w:val="en-US"/>
        </w:rPr>
        <w:t>In this model, there is an assumed linear relationship between science and policy, where scientific experts provide objective and unbiased information, and policymakers use this information to make informed decisions</w:t>
      </w:r>
      <w:r w:rsidR="00B35836" w:rsidRPr="00190D2A">
        <w:rPr>
          <w:lang w:val="en-US"/>
        </w:rPr>
        <w:t>. This model implies a one-way flow of information from scientists to policymakers, with the assumption that scientific facts can and should determine policy outcomes.</w:t>
      </w:r>
      <w:r w:rsidR="005623A9">
        <w:rPr>
          <w:lang w:val="en-US"/>
        </w:rPr>
        <w:t xml:space="preserve"> </w:t>
      </w:r>
      <w:r w:rsidR="005F05A1" w:rsidRPr="005F05A1">
        <w:rPr>
          <w:lang w:val="en-US"/>
        </w:rPr>
        <w:t xml:space="preserve">Furthermore, the linear relationship between science and politics is accompanied by a tendency to transform political questions into epistemic questions. </w:t>
      </w:r>
      <w:r w:rsidR="005F05A1" w:rsidRPr="00D6627A">
        <w:rPr>
          <w:highlight w:val="yellow"/>
          <w:lang w:val="en-US"/>
        </w:rPr>
        <w:t xml:space="preserve">This in turn </w:t>
      </w:r>
      <w:r w:rsidR="00A76113" w:rsidRPr="00D6627A">
        <w:rPr>
          <w:highlight w:val="yellow"/>
          <w:lang w:val="en-US"/>
        </w:rPr>
        <w:t>can lead</w:t>
      </w:r>
      <w:r w:rsidR="005F05A1" w:rsidRPr="00D6627A">
        <w:rPr>
          <w:highlight w:val="yellow"/>
          <w:lang w:val="en-US"/>
        </w:rPr>
        <w:t xml:space="preserve"> to a simultaneous depoliticization</w:t>
      </w:r>
      <w:r w:rsidR="00602C9D" w:rsidRPr="00D6627A">
        <w:rPr>
          <w:highlight w:val="yellow"/>
          <w:lang w:val="en-US"/>
        </w:rPr>
        <w:t xml:space="preserve"> (Bogner 2007)</w:t>
      </w:r>
      <w:r w:rsidR="005F05A1" w:rsidRPr="00D6627A">
        <w:rPr>
          <w:highlight w:val="yellow"/>
          <w:lang w:val="en-US"/>
        </w:rPr>
        <w:t xml:space="preserve"> of democratic-deliberative procedures, as decision-making authority tends to be transferred to a supposed scientific authority</w:t>
      </w:r>
      <w:r w:rsidR="008457AA" w:rsidRPr="00D6627A">
        <w:rPr>
          <w:highlight w:val="yellow"/>
          <w:lang w:val="en-US"/>
        </w:rPr>
        <w:t xml:space="preserve"> (</w:t>
      </w:r>
      <w:proofErr w:type="spellStart"/>
      <w:r w:rsidR="009F67D7" w:rsidRPr="00D6627A">
        <w:rPr>
          <w:highlight w:val="yellow"/>
          <w:lang w:val="en-US"/>
        </w:rPr>
        <w:t>e</w:t>
      </w:r>
      <w:r w:rsidR="008457AA" w:rsidRPr="00D6627A">
        <w:rPr>
          <w:highlight w:val="yellow"/>
          <w:lang w:val="en-US"/>
        </w:rPr>
        <w:t>xpertocracy</w:t>
      </w:r>
      <w:proofErr w:type="spellEnd"/>
      <w:r w:rsidR="008457AA" w:rsidRPr="00D6627A">
        <w:rPr>
          <w:highlight w:val="yellow"/>
          <w:lang w:val="en-US"/>
        </w:rPr>
        <w:t>)</w:t>
      </w:r>
      <w:r w:rsidR="005F05A1" w:rsidRPr="00D6627A">
        <w:rPr>
          <w:highlight w:val="yellow"/>
          <w:lang w:val="en-US"/>
        </w:rPr>
        <w:t xml:space="preserve">; and a (false) politicization of scientific procedures, as political actors and lobby groups tend to occupy the field of science </w:t>
      </w:r>
      <w:proofErr w:type="gramStart"/>
      <w:r w:rsidR="005F05A1" w:rsidRPr="00D6627A">
        <w:rPr>
          <w:highlight w:val="yellow"/>
          <w:lang w:val="en-US"/>
        </w:rPr>
        <w:t>in order to</w:t>
      </w:r>
      <w:proofErr w:type="gramEnd"/>
      <w:r w:rsidR="005F05A1" w:rsidRPr="00D6627A">
        <w:rPr>
          <w:highlight w:val="yellow"/>
          <w:lang w:val="en-US"/>
        </w:rPr>
        <w:t xml:space="preserve"> push through political agendas</w:t>
      </w:r>
      <w:r w:rsidR="007259F2" w:rsidRPr="00D6627A">
        <w:rPr>
          <w:highlight w:val="yellow"/>
          <w:lang w:val="en-US"/>
        </w:rPr>
        <w:t xml:space="preserve"> (Bogner 2021</w:t>
      </w:r>
      <w:r w:rsidR="007259F2">
        <w:rPr>
          <w:lang w:val="en-US"/>
        </w:rPr>
        <w:t>)</w:t>
      </w:r>
      <w:r w:rsidR="005F05A1" w:rsidRPr="005F05A1">
        <w:rPr>
          <w:lang w:val="en-US"/>
        </w:rPr>
        <w:t xml:space="preserve">. </w:t>
      </w:r>
    </w:p>
    <w:p w14:paraId="3B556FD8" w14:textId="30BD5A70" w:rsidR="006519E9" w:rsidRPr="003C449A" w:rsidRDefault="00004B4F" w:rsidP="006519E9">
      <w:r w:rsidRPr="00AC2634">
        <w:t>However, this model has been widely criticized for oversimplifying the complex relationship between science and politics</w:t>
      </w:r>
      <w:r>
        <w:t xml:space="preserve"> (</w:t>
      </w:r>
      <w:proofErr w:type="spellStart"/>
      <w:r>
        <w:t>Bijker</w:t>
      </w:r>
      <w:proofErr w:type="spellEnd"/>
      <w:r>
        <w:t xml:space="preserve"> et al 2017)</w:t>
      </w:r>
      <w:r w:rsidRPr="00AC2634">
        <w:t>.</w:t>
      </w:r>
      <w:r>
        <w:t xml:space="preserve"> </w:t>
      </w:r>
      <w:r w:rsidR="001E4BA0" w:rsidRPr="0039307F">
        <w:rPr>
          <w:lang w:val="en-US"/>
        </w:rPr>
        <w:t xml:space="preserve">Sheila </w:t>
      </w:r>
      <w:proofErr w:type="spellStart"/>
      <w:r w:rsidR="001E4BA0" w:rsidRPr="00190D2A">
        <w:rPr>
          <w:lang w:val="en-US"/>
        </w:rPr>
        <w:t>Jasanoff</w:t>
      </w:r>
      <w:proofErr w:type="spellEnd"/>
      <w:r w:rsidR="007259F2">
        <w:rPr>
          <w:lang w:val="en-US"/>
        </w:rPr>
        <w:t xml:space="preserve"> </w:t>
      </w:r>
      <w:r w:rsidR="00E424A2">
        <w:rPr>
          <w:lang w:val="en-US"/>
        </w:rPr>
        <w:t>(</w:t>
      </w:r>
      <w:r w:rsidR="007259F2">
        <w:rPr>
          <w:lang w:val="en-US"/>
        </w:rPr>
        <w:t>2003, 2007</w:t>
      </w:r>
      <w:r w:rsidR="00E424A2">
        <w:rPr>
          <w:lang w:val="en-US"/>
        </w:rPr>
        <w:t>)</w:t>
      </w:r>
      <w:r w:rsidR="001E4BA0">
        <w:rPr>
          <w:lang w:val="en-US"/>
        </w:rPr>
        <w:t xml:space="preserve">, following </w:t>
      </w:r>
      <w:r w:rsidR="005623A9">
        <w:rPr>
          <w:lang w:val="en-US"/>
        </w:rPr>
        <w:t>Latour, Knorr-</w:t>
      </w:r>
      <w:proofErr w:type="spellStart"/>
      <w:proofErr w:type="gramStart"/>
      <w:r w:rsidR="005623A9">
        <w:rPr>
          <w:lang w:val="en-US"/>
        </w:rPr>
        <w:t>Cetina</w:t>
      </w:r>
      <w:proofErr w:type="spellEnd"/>
      <w:proofErr w:type="gramEnd"/>
      <w:r w:rsidR="005623A9">
        <w:rPr>
          <w:lang w:val="en-US"/>
        </w:rPr>
        <w:t xml:space="preserve"> and others,</w:t>
      </w:r>
      <w:r w:rsidR="001E4BA0" w:rsidRPr="00190D2A">
        <w:rPr>
          <w:lang w:val="en-US"/>
        </w:rPr>
        <w:t xml:space="preserve"> challenges this linear model by highlighting the complex and dynamic interactions between science and politics. She argues that scientific expertise is not value-neutral and is often shaped by societal values, cultural contexts, and political considerations. In the real world, the relationship between science and policy is more iterative and involves negotiation, contestation, and the </w:t>
      </w:r>
      <w:r w:rsidR="001E4BA0" w:rsidRPr="003C449A">
        <w:rPr>
          <w:i/>
          <w:iCs/>
          <w:lang w:val="en-US"/>
        </w:rPr>
        <w:t>co-production</w:t>
      </w:r>
      <w:r w:rsidR="001E4BA0" w:rsidRPr="00190D2A">
        <w:rPr>
          <w:lang w:val="en-US"/>
        </w:rPr>
        <w:t xml:space="preserve"> of knowledge.</w:t>
      </w:r>
      <w:r w:rsidR="007259F2">
        <w:rPr>
          <w:lang w:val="en-US"/>
        </w:rPr>
        <w:t xml:space="preserve"> </w:t>
      </w:r>
      <w:proofErr w:type="gramStart"/>
      <w:r w:rsidR="007259F2">
        <w:rPr>
          <w:lang w:val="en-US"/>
        </w:rPr>
        <w:t xml:space="preserve">In particular, </w:t>
      </w:r>
      <w:proofErr w:type="spellStart"/>
      <w:r w:rsidR="007259F2" w:rsidRPr="007259F2">
        <w:rPr>
          <w:lang w:val="en-US"/>
        </w:rPr>
        <w:t>Jasanoff's</w:t>
      </w:r>
      <w:proofErr w:type="spellEnd"/>
      <w:proofErr w:type="gramEnd"/>
      <w:r w:rsidR="007259F2" w:rsidRPr="007259F2">
        <w:rPr>
          <w:lang w:val="en-US"/>
        </w:rPr>
        <w:t xml:space="preserve"> concept of co-production in science underscores the mutual shaping of scientific knowledge and societal values. Rather than seeing science as an objective, value-neutral enterprise, co-production acknowledges that scientific facts are actively constructed through interactions with social, cultural, and political contexts. It involves a collaborative process where scientists, policymakers, the public, and other stakeholders contribute to shaping scientific knowledge, and in turn, this knowledge influences societal values and decision-making. Co-production challenges the traditional view of a linear relationship between science and policy, emphasizing the bidirectional and complex interactions between scientific expertise and the broader sociopolitical landscape</w:t>
      </w:r>
      <w:r w:rsidR="00065DEF">
        <w:rPr>
          <w:lang w:val="en-US"/>
        </w:rPr>
        <w:t xml:space="preserve"> </w:t>
      </w:r>
      <w:r w:rsidR="00065DEF" w:rsidRPr="00A94991">
        <w:t xml:space="preserve">as well as an emphasis on the role of </w:t>
      </w:r>
      <w:r w:rsidR="00065DEF" w:rsidRPr="003C449A">
        <w:rPr>
          <w:i/>
          <w:iCs/>
        </w:rPr>
        <w:t>intermediate</w:t>
      </w:r>
      <w:r w:rsidR="00065DEF" w:rsidRPr="00A94991">
        <w:t xml:space="preserve"> structures </w:t>
      </w:r>
      <w:r w:rsidR="00902682">
        <w:t xml:space="preserve">and actors </w:t>
      </w:r>
      <w:r w:rsidR="00065DEF" w:rsidRPr="00A94991">
        <w:t>(Meyers</w:t>
      </w:r>
      <w:r w:rsidR="00B727B9">
        <w:t xml:space="preserve"> </w:t>
      </w:r>
      <w:r w:rsidR="00F903C7">
        <w:t>&amp;</w:t>
      </w:r>
      <w:r w:rsidR="00B727B9">
        <w:t xml:space="preserve"> </w:t>
      </w:r>
      <w:proofErr w:type="spellStart"/>
      <w:r w:rsidR="00065DEF" w:rsidRPr="00A94991">
        <w:t>Kearnes</w:t>
      </w:r>
      <w:proofErr w:type="spellEnd"/>
      <w:r w:rsidR="00065DEF" w:rsidRPr="00A94991">
        <w:t xml:space="preserve"> 2013) such as boundary organizations (</w:t>
      </w:r>
      <w:proofErr w:type="spellStart"/>
      <w:r w:rsidR="00065DEF" w:rsidRPr="00A94991">
        <w:t>Guston</w:t>
      </w:r>
      <w:proofErr w:type="spellEnd"/>
      <w:r w:rsidR="00065DEF" w:rsidRPr="00A94991">
        <w:t xml:space="preserve"> 2001; Miller 2001).</w:t>
      </w:r>
    </w:p>
    <w:p w14:paraId="333DBACF" w14:textId="720EF556" w:rsidR="00E011A5" w:rsidRDefault="00902682" w:rsidP="00F057D7">
      <w:pPr>
        <w:rPr>
          <w:lang w:val="en-US"/>
        </w:rPr>
      </w:pPr>
      <w:r>
        <w:rPr>
          <w:lang w:val="en-US"/>
        </w:rPr>
        <w:t>“</w:t>
      </w:r>
      <w:r w:rsidR="006519E9" w:rsidRPr="006519E9">
        <w:rPr>
          <w:lang w:val="en-US"/>
        </w:rPr>
        <w:t>Mode 2 knowledge production</w:t>
      </w:r>
      <w:r>
        <w:rPr>
          <w:lang w:val="en-US"/>
        </w:rPr>
        <w:t>”</w:t>
      </w:r>
      <w:r w:rsidR="006519E9" w:rsidRPr="006519E9">
        <w:rPr>
          <w:lang w:val="en-US"/>
        </w:rPr>
        <w:t xml:space="preserve">, as conceptualized by Gibbons </w:t>
      </w:r>
      <w:r w:rsidR="00C76020">
        <w:rPr>
          <w:lang w:val="en-US"/>
        </w:rPr>
        <w:t>et al</w:t>
      </w:r>
      <w:r>
        <w:rPr>
          <w:lang w:val="en-US"/>
        </w:rPr>
        <w:t xml:space="preserve"> (1994)</w:t>
      </w:r>
      <w:r w:rsidR="006519E9" w:rsidRPr="006519E9">
        <w:rPr>
          <w:lang w:val="en-US"/>
        </w:rPr>
        <w:t>, marks a departure from traditional disciplinary approaches (Mode 1) by adopting a context-driven</w:t>
      </w:r>
      <w:r w:rsidR="00CF39AF">
        <w:rPr>
          <w:lang w:val="en-US"/>
        </w:rPr>
        <w:t xml:space="preserve"> </w:t>
      </w:r>
      <w:r w:rsidR="006519E9" w:rsidRPr="006519E9">
        <w:rPr>
          <w:lang w:val="en-US"/>
        </w:rPr>
        <w:t xml:space="preserve">and problem-solving orientation. </w:t>
      </w:r>
      <w:r w:rsidR="00CF39AF" w:rsidRPr="00D6627A">
        <w:rPr>
          <w:highlight w:val="yellow"/>
          <w:lang w:val="en-US"/>
        </w:rPr>
        <w:t>Thus, s</w:t>
      </w:r>
      <w:r w:rsidR="006519E9" w:rsidRPr="00D6627A">
        <w:rPr>
          <w:highlight w:val="yellow"/>
          <w:lang w:val="en-US"/>
        </w:rPr>
        <w:t xml:space="preserve">ocially robust knowledge </w:t>
      </w:r>
      <w:r w:rsidR="008A3AED" w:rsidRPr="00D6627A">
        <w:rPr>
          <w:highlight w:val="yellow"/>
          <w:lang w:val="en-US"/>
        </w:rPr>
        <w:t>(</w:t>
      </w:r>
      <w:proofErr w:type="spellStart"/>
      <w:r w:rsidR="008A3AED" w:rsidRPr="00D6627A">
        <w:rPr>
          <w:rFonts w:cstheme="minorHAnsi"/>
          <w:szCs w:val="20"/>
          <w:highlight w:val="yellow"/>
          <w:lang w:val="en-US"/>
        </w:rPr>
        <w:t>Nowotny</w:t>
      </w:r>
      <w:proofErr w:type="spellEnd"/>
      <w:r w:rsidR="008A3AED" w:rsidRPr="00D6627A">
        <w:rPr>
          <w:rFonts w:cstheme="minorHAnsi"/>
          <w:szCs w:val="20"/>
          <w:highlight w:val="yellow"/>
          <w:lang w:val="en-US"/>
        </w:rPr>
        <w:t xml:space="preserve"> 2003)</w:t>
      </w:r>
      <w:r w:rsidR="00EF6F2D" w:rsidRPr="00D6627A">
        <w:rPr>
          <w:rFonts w:cstheme="minorHAnsi"/>
          <w:szCs w:val="20"/>
          <w:highlight w:val="yellow"/>
          <w:lang w:val="en-US"/>
        </w:rPr>
        <w:t xml:space="preserve"> </w:t>
      </w:r>
      <w:r w:rsidR="006519E9" w:rsidRPr="00D6627A">
        <w:rPr>
          <w:highlight w:val="yellow"/>
          <w:lang w:val="en-US"/>
        </w:rPr>
        <w:t>within Mode 2 distinguishes itself by prioritizing societal relevance, active engagement with various perspectives, and a commitment to addressing practical challenges, in contrast to the more insular and academic focus of Mode 1 knowledge production</w:t>
      </w:r>
      <w:r w:rsidRPr="00D6627A">
        <w:rPr>
          <w:highlight w:val="yellow"/>
          <w:lang w:val="en-US"/>
        </w:rPr>
        <w:t xml:space="preserve"> (Gibbons 1999)</w:t>
      </w:r>
      <w:r w:rsidR="00077378" w:rsidRPr="00D6627A">
        <w:rPr>
          <w:highlight w:val="yellow"/>
          <w:lang w:val="en-US"/>
        </w:rPr>
        <w:t>.</w:t>
      </w:r>
      <w:r w:rsidR="006519E9" w:rsidRPr="006519E9">
        <w:rPr>
          <w:lang w:val="en-US"/>
        </w:rPr>
        <w:t xml:space="preserve"> This shift reflects a broader transformation in the dynamics </w:t>
      </w:r>
      <w:r w:rsidR="006519E9" w:rsidRPr="006519E9">
        <w:rPr>
          <w:lang w:val="en-US"/>
        </w:rPr>
        <w:lastRenderedPageBreak/>
        <w:t>and priorities of knowledge creation, emphasizing responsiveness to the complexities of the world and the diverse needs of society.</w:t>
      </w:r>
      <w:r w:rsidR="00F057D7" w:rsidRPr="00F057D7">
        <w:rPr>
          <w:lang w:val="en-US"/>
        </w:rPr>
        <w:t xml:space="preserve"> </w:t>
      </w:r>
      <w:r w:rsidR="00F057D7" w:rsidRPr="006519E9">
        <w:rPr>
          <w:lang w:val="en-US"/>
        </w:rPr>
        <w:t>Unlike the more rigid and academic nature of Mode 1</w:t>
      </w:r>
      <w:r w:rsidR="00F057D7">
        <w:rPr>
          <w:lang w:val="en-US"/>
        </w:rPr>
        <w:t xml:space="preserve"> as envisioned by </w:t>
      </w:r>
      <w:proofErr w:type="spellStart"/>
      <w:r w:rsidR="00F057D7">
        <w:rPr>
          <w:lang w:val="en-US"/>
        </w:rPr>
        <w:t>Mittelstraß</w:t>
      </w:r>
      <w:proofErr w:type="spellEnd"/>
      <w:r w:rsidR="00F057D7">
        <w:rPr>
          <w:lang w:val="en-US"/>
        </w:rPr>
        <w:t xml:space="preserve">, </w:t>
      </w:r>
      <w:r w:rsidR="00F057D7" w:rsidRPr="006519E9">
        <w:rPr>
          <w:lang w:val="en-US"/>
        </w:rPr>
        <w:t>Mode 2 knowledge is generated collaboratively in real-world settings, involving not only academic researchers but also a diverse array of stakeholders</w:t>
      </w:r>
      <w:r w:rsidR="00B4281B">
        <w:rPr>
          <w:lang w:val="en-US"/>
        </w:rPr>
        <w:t xml:space="preserve"> </w:t>
      </w:r>
      <w:r w:rsidR="004066AA">
        <w:rPr>
          <w:lang w:val="en-US"/>
        </w:rPr>
        <w:t xml:space="preserve">in processes of co-production. </w:t>
      </w:r>
    </w:p>
    <w:p w14:paraId="01FFEBD6" w14:textId="4E11866C" w:rsidR="007C2F78" w:rsidRDefault="00E011A5" w:rsidP="00F057D7">
      <w:pPr>
        <w:rPr>
          <w:lang w:val="en-US"/>
        </w:rPr>
      </w:pPr>
      <w:r w:rsidRPr="00E011A5">
        <w:rPr>
          <w:lang w:val="en-US"/>
        </w:rPr>
        <w:t>This also involves the concept of "post-normal science</w:t>
      </w:r>
      <w:r w:rsidRPr="0032186A">
        <w:rPr>
          <w:highlight w:val="yellow"/>
          <w:lang w:val="en-US"/>
        </w:rPr>
        <w:t>".</w:t>
      </w:r>
      <w:r w:rsidR="00B76C4C" w:rsidRPr="0032186A">
        <w:rPr>
          <w:highlight w:val="yellow"/>
          <w:lang w:val="en-US"/>
        </w:rPr>
        <w:t xml:space="preserve"> Post-normal science, coined by Silvio </w:t>
      </w:r>
      <w:proofErr w:type="spellStart"/>
      <w:r w:rsidR="00B76C4C" w:rsidRPr="0032186A">
        <w:rPr>
          <w:highlight w:val="yellow"/>
          <w:lang w:val="en-US"/>
        </w:rPr>
        <w:t>Funtowicz</w:t>
      </w:r>
      <w:proofErr w:type="spellEnd"/>
      <w:r w:rsidR="00B76C4C" w:rsidRPr="0032186A">
        <w:rPr>
          <w:highlight w:val="yellow"/>
          <w:lang w:val="en-US"/>
        </w:rPr>
        <w:t xml:space="preserve"> and Jerome R. </w:t>
      </w:r>
      <w:proofErr w:type="spellStart"/>
      <w:r w:rsidR="00B76C4C" w:rsidRPr="0032186A">
        <w:rPr>
          <w:highlight w:val="yellow"/>
          <w:lang w:val="en-US"/>
        </w:rPr>
        <w:t>Ravetz</w:t>
      </w:r>
      <w:proofErr w:type="spellEnd"/>
      <w:r w:rsidR="00CA2F3B" w:rsidRPr="0032186A">
        <w:rPr>
          <w:highlight w:val="yellow"/>
          <w:lang w:val="en-US"/>
        </w:rPr>
        <w:t xml:space="preserve"> (1993)</w:t>
      </w:r>
      <w:r w:rsidR="00B76C4C" w:rsidRPr="0032186A">
        <w:rPr>
          <w:highlight w:val="yellow"/>
          <w:lang w:val="en-US"/>
        </w:rPr>
        <w:t>, describes an approach to scientific inquiry in situations marked by high uncertainty, complexity, and the involvement of diverse societal values</w:t>
      </w:r>
      <w:r w:rsidR="00B76C4C" w:rsidRPr="002B55C0">
        <w:rPr>
          <w:lang w:val="en-US"/>
        </w:rPr>
        <w:t>. In post-normal science, traditional scientific methods face challenges due to a lack of clear facts and agreed-upon methodologies. Issues addressed in this framework often involve significant ambiguity and a multiplicity of perspectives, requiring decisions that go beyond scientific evidence to consider ethical, social, and political dimensions. The extended peer community, including scientists, policymakers, and the public, collaboratively contributes to the co-production of knowledge and decision-making. Quality assurance in post-normal science involves a reflexive and transparent process that acknowledges uncertainties and contextual factors, challenging the conventional notion of linear and value-neutral scientific inquiry</w:t>
      </w:r>
      <w:r w:rsidR="00B76C4C" w:rsidRPr="0032186A">
        <w:rPr>
          <w:highlight w:val="yellow"/>
          <w:lang w:val="en-US"/>
        </w:rPr>
        <w:t>. The framework emphasizes inclusivity and participation to address complex issues that fall outside the scope of "normal" scientific practice.</w:t>
      </w:r>
    </w:p>
    <w:p w14:paraId="2169BB2A" w14:textId="048B915C" w:rsidR="007259F2" w:rsidRDefault="00790BD6" w:rsidP="1AB67F43">
      <w:pPr>
        <w:rPr>
          <w:lang w:val="en-US"/>
        </w:rPr>
      </w:pPr>
      <w:r w:rsidRPr="1AB67F43">
        <w:rPr>
          <w:lang w:val="en-US"/>
        </w:rPr>
        <w:t xml:space="preserve">This calls for a new understanding of </w:t>
      </w:r>
      <w:r w:rsidR="00291EC0" w:rsidRPr="1AB67F43">
        <w:rPr>
          <w:lang w:val="en-US"/>
        </w:rPr>
        <w:t>transdisciplinary</w:t>
      </w:r>
      <w:r w:rsidR="007D4CC9" w:rsidRPr="1AB67F43">
        <w:rPr>
          <w:lang w:val="en-US"/>
        </w:rPr>
        <w:t xml:space="preserve">. As with </w:t>
      </w:r>
      <w:proofErr w:type="spellStart"/>
      <w:r w:rsidR="007D4CC9" w:rsidRPr="1AB67F43">
        <w:rPr>
          <w:lang w:val="en-US"/>
        </w:rPr>
        <w:t>Mittelstra</w:t>
      </w:r>
      <w:r w:rsidR="005661F9" w:rsidRPr="1AB67F43">
        <w:rPr>
          <w:lang w:val="en-US"/>
        </w:rPr>
        <w:t>ß</w:t>
      </w:r>
      <w:proofErr w:type="spellEnd"/>
      <w:r w:rsidR="007D4CC9" w:rsidRPr="1AB67F43">
        <w:rPr>
          <w:lang w:val="en-US"/>
        </w:rPr>
        <w:t xml:space="preserve">, transdisciplinary research in Mode 2 knowledge production is defined by transcending disciplinary problems to non-scientific and thus real-world problems; in contrast to </w:t>
      </w:r>
      <w:proofErr w:type="spellStart"/>
      <w:r w:rsidR="007D4CC9" w:rsidRPr="1AB67F43">
        <w:rPr>
          <w:lang w:val="en-US"/>
        </w:rPr>
        <w:t>Mittelstra</w:t>
      </w:r>
      <w:ins w:id="1" w:author="De March Ilaria" w:date="2024-05-03T09:55:00Z">
        <w:r w:rsidR="523A9BDE" w:rsidRPr="1AB67F43">
          <w:rPr>
            <w:lang w:val="en-US"/>
          </w:rPr>
          <w:t>ß</w:t>
        </w:r>
        <w:proofErr w:type="spellEnd"/>
        <w:r w:rsidR="523A9BDE" w:rsidRPr="1AB67F43">
          <w:rPr>
            <w:lang w:val="en-US"/>
          </w:rPr>
          <w:t xml:space="preserve"> </w:t>
        </w:r>
      </w:ins>
      <w:del w:id="2" w:author="De March Ilaria" w:date="2024-05-03T09:55:00Z">
        <w:r w:rsidRPr="1AB67F43" w:rsidDel="007D4CC9">
          <w:rPr>
            <w:lang w:val="en-US"/>
          </w:rPr>
          <w:delText>ss</w:delText>
        </w:r>
      </w:del>
      <w:r w:rsidR="007D4CC9" w:rsidRPr="1AB67F43">
        <w:rPr>
          <w:lang w:val="en-US"/>
        </w:rPr>
        <w:t xml:space="preserve">, however, it is emphasized that </w:t>
      </w:r>
      <w:r w:rsidR="00597D10" w:rsidRPr="1AB67F43">
        <w:rPr>
          <w:lang w:val="en-US"/>
        </w:rPr>
        <w:t xml:space="preserve">– especially </w:t>
      </w:r>
      <w:r w:rsidR="00623713" w:rsidRPr="0032186A">
        <w:rPr>
          <w:highlight w:val="yellow"/>
          <w:lang w:val="en-US"/>
        </w:rPr>
        <w:t xml:space="preserve">in situations of high uncertainty and complexity – </w:t>
      </w:r>
      <w:r w:rsidR="007D4CC9" w:rsidRPr="0032186A">
        <w:rPr>
          <w:highlight w:val="yellow"/>
          <w:lang w:val="en-US"/>
        </w:rPr>
        <w:t xml:space="preserve">both the identification and formulation of the problems and the way in which they are solved need to be co-produced by the participation of non-scientific actors such as political decision-makers, economic entrepreneurs, affected citizens, patients, users or consumers, rather than by excluding them </w:t>
      </w:r>
      <w:r w:rsidR="00407E76" w:rsidRPr="0032186A">
        <w:rPr>
          <w:highlight w:val="yellow"/>
          <w:lang w:val="en-US"/>
        </w:rPr>
        <w:t>on dubious epistemological reasons.</w:t>
      </w:r>
      <w:r w:rsidR="00407E76" w:rsidRPr="1AB67F43">
        <w:rPr>
          <w:lang w:val="en-US"/>
        </w:rPr>
        <w:t xml:space="preserve"> </w:t>
      </w:r>
    </w:p>
    <w:p w14:paraId="400EA369" w14:textId="49699A83" w:rsidR="0039307F" w:rsidRDefault="008C0DA5" w:rsidP="00937AD4">
      <w:pPr>
        <w:rPr>
          <w:lang w:val="en-US"/>
        </w:rPr>
      </w:pPr>
      <w:proofErr w:type="gramStart"/>
      <w:r w:rsidRPr="56724C5A">
        <w:rPr>
          <w:lang w:val="en-US"/>
        </w:rPr>
        <w:t>Assuming that</w:t>
      </w:r>
      <w:proofErr w:type="gramEnd"/>
      <w:r w:rsidRPr="56724C5A">
        <w:rPr>
          <w:lang w:val="en-US"/>
        </w:rPr>
        <w:t xml:space="preserve"> non-scientific actors should participate in research on social problems and solutions, the question ultimately arises as to the extent to which this participation should occur. </w:t>
      </w:r>
      <w:r w:rsidR="0095648D" w:rsidRPr="56724C5A">
        <w:rPr>
          <w:lang w:val="en-US"/>
        </w:rPr>
        <w:t xml:space="preserve">Against this background, Michel </w:t>
      </w:r>
      <w:proofErr w:type="spellStart"/>
      <w:r w:rsidR="0095648D" w:rsidRPr="56724C5A">
        <w:rPr>
          <w:lang w:val="en-US"/>
        </w:rPr>
        <w:t>Callon</w:t>
      </w:r>
      <w:proofErr w:type="spellEnd"/>
      <w:r w:rsidR="00ED49D4" w:rsidRPr="56724C5A">
        <w:rPr>
          <w:lang w:val="en-US"/>
        </w:rPr>
        <w:t xml:space="preserve"> (1999)</w:t>
      </w:r>
      <w:r w:rsidR="0095648D" w:rsidRPr="56724C5A">
        <w:rPr>
          <w:lang w:val="en-US"/>
        </w:rPr>
        <w:t xml:space="preserve"> has distinguished three </w:t>
      </w:r>
      <w:r w:rsidR="6064B154" w:rsidRPr="56724C5A">
        <w:rPr>
          <w:lang w:val="en-US"/>
        </w:rPr>
        <w:t>models</w:t>
      </w:r>
      <w:r w:rsidR="0095648D" w:rsidRPr="56724C5A">
        <w:rPr>
          <w:lang w:val="en-US"/>
        </w:rPr>
        <w:t xml:space="preserve"> in which laypeople can relate to science.</w:t>
      </w:r>
      <w:r w:rsidR="000C79DE" w:rsidRPr="56724C5A">
        <w:rPr>
          <w:lang w:val="en-US"/>
        </w:rPr>
        <w:t xml:space="preserve"> </w:t>
      </w:r>
    </w:p>
    <w:p w14:paraId="22869C39" w14:textId="5DFC2F22" w:rsidR="00937AD4" w:rsidRDefault="002276BD" w:rsidP="00937AD4">
      <w:pPr>
        <w:pStyle w:val="Listenabsatz"/>
        <w:numPr>
          <w:ilvl w:val="0"/>
          <w:numId w:val="22"/>
        </w:numPr>
        <w:rPr>
          <w:lang w:val="en-US"/>
        </w:rPr>
      </w:pPr>
      <w:r>
        <w:t>T</w:t>
      </w:r>
      <w:r w:rsidR="00937AD4">
        <w:t xml:space="preserve">he first model is the already mentioned </w:t>
      </w:r>
      <w:r w:rsidR="00937AD4" w:rsidRPr="0032186A">
        <w:rPr>
          <w:highlight w:val="yellow"/>
        </w:rPr>
        <w:t>“deficit model”.</w:t>
      </w:r>
      <w:r w:rsidR="00937AD4">
        <w:t xml:space="preserve"> </w:t>
      </w:r>
      <w:r w:rsidR="00937AD4" w:rsidRPr="0095648D">
        <w:t>Trust between laypeople and scientists is crucial in this model,</w:t>
      </w:r>
      <w:r w:rsidR="008B3F4A">
        <w:t xml:space="preserve"> </w:t>
      </w:r>
      <w:r w:rsidR="008B3F4A" w:rsidRPr="008B3F4A">
        <w:t xml:space="preserve">since science claims exclusive right to valid knowledge, but can only do so if this privilege is also granted to it by society. </w:t>
      </w:r>
      <w:r w:rsidR="008B3F4A">
        <w:t xml:space="preserve">Thus, </w:t>
      </w:r>
      <w:r w:rsidR="00937AD4" w:rsidRPr="0095648D">
        <w:t xml:space="preserve">any mistrust threatens the relationships and the balance between </w:t>
      </w:r>
      <w:r w:rsidR="008B3F4A">
        <w:t>science and society</w:t>
      </w:r>
      <w:r w:rsidR="00937AD4" w:rsidRPr="0095648D">
        <w:t xml:space="preserve">. The solution to mistrust </w:t>
      </w:r>
      <w:proofErr w:type="gramStart"/>
      <w:r w:rsidR="00937AD4" w:rsidRPr="0095648D">
        <w:t>is considered to be</w:t>
      </w:r>
      <w:proofErr w:type="gramEnd"/>
      <w:r w:rsidR="00937AD4" w:rsidRPr="0095648D">
        <w:t xml:space="preserve"> intensified educational and informative actions. The legitimacy of political decisions, according to this model, depends on the representativeness of those speaking for citizens and the resources mobilized, guided by scientific knowledge for foreseeing the effects of actions. Political action involves consultation on goals and explanation of realistic possibilities.</w:t>
      </w:r>
    </w:p>
    <w:p w14:paraId="52DDD40A" w14:textId="0C5091EA" w:rsidR="00F15F38" w:rsidRPr="00937AD4" w:rsidRDefault="00A56C07" w:rsidP="003C449A">
      <w:pPr>
        <w:pStyle w:val="Listenabsatz"/>
        <w:numPr>
          <w:ilvl w:val="0"/>
          <w:numId w:val="22"/>
        </w:numPr>
        <w:rPr>
          <w:lang w:val="en-US"/>
        </w:rPr>
      </w:pPr>
      <w:r w:rsidRPr="56724C5A">
        <w:rPr>
          <w:lang w:val="en-US"/>
        </w:rPr>
        <w:t>In the second model, the relationship becomes more intricate. It replaces an undifferentiated public of the first model (</w:t>
      </w:r>
      <w:r w:rsidR="003625CD" w:rsidRPr="56724C5A">
        <w:rPr>
          <w:lang w:val="en-US"/>
        </w:rPr>
        <w:t xml:space="preserve">i.e., </w:t>
      </w:r>
      <w:r w:rsidRPr="56724C5A">
        <w:rPr>
          <w:lang w:val="en-US"/>
        </w:rPr>
        <w:t xml:space="preserve">the public as </w:t>
      </w:r>
      <w:r w:rsidR="00D42D2A" w:rsidRPr="56724C5A">
        <w:rPr>
          <w:lang w:val="en-US"/>
        </w:rPr>
        <w:t xml:space="preserve">a homogeneous and </w:t>
      </w:r>
      <w:r w:rsidR="002E66D9" w:rsidRPr="56724C5A">
        <w:rPr>
          <w:lang w:val="en-US"/>
        </w:rPr>
        <w:t>un</w:t>
      </w:r>
      <w:r w:rsidR="00D42D2A" w:rsidRPr="56724C5A">
        <w:rPr>
          <w:lang w:val="en-US"/>
        </w:rPr>
        <w:t xml:space="preserve">informed mass) </w:t>
      </w:r>
      <w:r w:rsidRPr="0032186A">
        <w:rPr>
          <w:highlight w:val="yellow"/>
          <w:lang w:val="en-US"/>
        </w:rPr>
        <w:t xml:space="preserve">with </w:t>
      </w:r>
      <w:r w:rsidRPr="0032186A">
        <w:rPr>
          <w:i/>
          <w:iCs/>
          <w:highlight w:val="yellow"/>
          <w:lang w:val="en-US"/>
        </w:rPr>
        <w:t>differentiated publics</w:t>
      </w:r>
      <w:r w:rsidRPr="56724C5A">
        <w:rPr>
          <w:lang w:val="en-US"/>
        </w:rPr>
        <w:t xml:space="preserve"> based on diverse conditions such as profession, locality, age, and sex</w:t>
      </w:r>
      <w:r w:rsidR="004D4E14" w:rsidRPr="56724C5A">
        <w:rPr>
          <w:lang w:val="en-US"/>
        </w:rPr>
        <w:t>.</w:t>
      </w:r>
      <w:r w:rsidRPr="56724C5A">
        <w:rPr>
          <w:lang w:val="en-US"/>
        </w:rPr>
        <w:t xml:space="preserve"> These publics possess specific, concrete knowledge and competencies, derived from experiences and observations, </w:t>
      </w:r>
      <w:r w:rsidRPr="56724C5A">
        <w:rPr>
          <w:i/>
          <w:iCs/>
          <w:lang w:val="en-US"/>
        </w:rPr>
        <w:t>enriching</w:t>
      </w:r>
      <w:r w:rsidRPr="56724C5A">
        <w:rPr>
          <w:lang w:val="en-US"/>
        </w:rPr>
        <w:t xml:space="preserve"> the abstract knowledge of scientists. </w:t>
      </w:r>
      <w:r w:rsidR="00166B59" w:rsidRPr="56724C5A">
        <w:rPr>
          <w:lang w:val="en-US"/>
        </w:rPr>
        <w:t>Thus, s</w:t>
      </w:r>
      <w:r w:rsidRPr="56724C5A">
        <w:rPr>
          <w:lang w:val="en-US"/>
        </w:rPr>
        <w:t xml:space="preserve">cientific knowledge, though universal, is considered incomplete and deficient due to its abstraction and dependence on rare laboratory conditions. The </w:t>
      </w:r>
      <w:r w:rsidRPr="56724C5A">
        <w:rPr>
          <w:i/>
          <w:iCs/>
          <w:lang w:val="en-US"/>
        </w:rPr>
        <w:t>complementary relationship between universal and local knowledge</w:t>
      </w:r>
      <w:r w:rsidRPr="56724C5A">
        <w:rPr>
          <w:lang w:val="en-US"/>
        </w:rPr>
        <w:t xml:space="preserve"> is exemplified in various contexts, such as drug testing</w:t>
      </w:r>
      <w:r w:rsidR="000466C1" w:rsidRPr="56724C5A">
        <w:rPr>
          <w:lang w:val="en-US"/>
        </w:rPr>
        <w:t xml:space="preserve">, </w:t>
      </w:r>
      <w:r w:rsidRPr="56724C5A">
        <w:rPr>
          <w:lang w:val="en-US"/>
        </w:rPr>
        <w:t xml:space="preserve">and sociological analyses by laypeople. This model suggests opening discussions and </w:t>
      </w:r>
      <w:r w:rsidRPr="56724C5A">
        <w:rPr>
          <w:lang w:val="en-US"/>
        </w:rPr>
        <w:lastRenderedPageBreak/>
        <w:t>deliberations to enrich scientific knowledge, emphasizing negotiation of opinions and knowledge, with agreement reached through compromise.</w:t>
      </w:r>
      <w:r w:rsidR="00EE3B2C">
        <w:t xml:space="preserve"> </w:t>
      </w:r>
      <w:r w:rsidR="00F15F38" w:rsidRPr="56724C5A">
        <w:rPr>
          <w:lang w:val="en-US"/>
        </w:rPr>
        <w:t xml:space="preserve">In this model, non-scientific knowledge is </w:t>
      </w:r>
      <w:r w:rsidR="001C0FE7" w:rsidRPr="56724C5A">
        <w:rPr>
          <w:lang w:val="en-US"/>
        </w:rPr>
        <w:t>considered</w:t>
      </w:r>
      <w:r w:rsidR="00F15F38" w:rsidRPr="56724C5A">
        <w:rPr>
          <w:lang w:val="en-US"/>
        </w:rPr>
        <w:t xml:space="preserve"> </w:t>
      </w:r>
      <w:r w:rsidR="001C0FE7" w:rsidRPr="56724C5A">
        <w:rPr>
          <w:lang w:val="en-US"/>
        </w:rPr>
        <w:t>to</w:t>
      </w:r>
      <w:r w:rsidR="00F15F38" w:rsidRPr="56724C5A">
        <w:rPr>
          <w:lang w:val="en-US"/>
        </w:rPr>
        <w:t xml:space="preserve"> counter the deficiency that abstract scientific knowledge has in relation to real-world problems. </w:t>
      </w:r>
      <w:r w:rsidR="00EE5475" w:rsidRPr="005F5CEC">
        <w:rPr>
          <w:highlight w:val="yellow"/>
          <w:lang w:val="en-US"/>
        </w:rPr>
        <w:t xml:space="preserve">This means that non-scientific knowledge is </w:t>
      </w:r>
      <w:r w:rsidR="00AB3AC9" w:rsidRPr="005F5CEC">
        <w:rPr>
          <w:highlight w:val="yellow"/>
          <w:lang w:val="en-US"/>
        </w:rPr>
        <w:t>considered</w:t>
      </w:r>
      <w:r w:rsidR="00EE5475" w:rsidRPr="005F5CEC">
        <w:rPr>
          <w:highlight w:val="yellow"/>
          <w:lang w:val="en-US"/>
        </w:rPr>
        <w:t xml:space="preserve">, </w:t>
      </w:r>
      <w:r w:rsidR="00AB3AC9" w:rsidRPr="005F5CEC">
        <w:rPr>
          <w:highlight w:val="yellow"/>
          <w:lang w:val="en-US"/>
        </w:rPr>
        <w:t>however, as</w:t>
      </w:r>
      <w:r w:rsidR="00EE5475" w:rsidRPr="005F5CEC">
        <w:rPr>
          <w:highlight w:val="yellow"/>
          <w:lang w:val="en-US"/>
        </w:rPr>
        <w:t xml:space="preserve"> a form of knowledge that is to be integrated and translated into scientific procedures and is therefore not equivalent to scientific knowledge</w:t>
      </w:r>
      <w:r w:rsidR="00F15F38" w:rsidRPr="005F5CEC">
        <w:rPr>
          <w:highlight w:val="yellow"/>
          <w:lang w:val="en-US"/>
        </w:rPr>
        <w:t xml:space="preserve">. This is the case, for example, when it comes to </w:t>
      </w:r>
      <w:r w:rsidR="0061694C" w:rsidRPr="005F5CEC">
        <w:rPr>
          <w:highlight w:val="yellow"/>
          <w:lang w:val="en-US"/>
        </w:rPr>
        <w:t>inviting</w:t>
      </w:r>
      <w:r w:rsidR="00F15F38" w:rsidRPr="005F5CEC">
        <w:rPr>
          <w:highlight w:val="yellow"/>
          <w:lang w:val="en-US"/>
        </w:rPr>
        <w:t xml:space="preserve"> </w:t>
      </w:r>
      <w:r w:rsidR="0061694C" w:rsidRPr="005F5CEC">
        <w:rPr>
          <w:highlight w:val="yellow"/>
          <w:lang w:val="en-US"/>
        </w:rPr>
        <w:t xml:space="preserve">(or not inviting) </w:t>
      </w:r>
      <w:r w:rsidR="00F15F38" w:rsidRPr="005F5CEC">
        <w:rPr>
          <w:highlight w:val="yellow"/>
          <w:lang w:val="en-US"/>
        </w:rPr>
        <w:t xml:space="preserve">stakeholders or </w:t>
      </w:r>
      <w:r w:rsidR="00AC1953" w:rsidRPr="005F5CEC">
        <w:rPr>
          <w:highlight w:val="yellow"/>
          <w:lang w:val="en-US"/>
        </w:rPr>
        <w:t>collecting</w:t>
      </w:r>
      <w:r w:rsidR="00F15F38" w:rsidRPr="005F5CEC">
        <w:rPr>
          <w:highlight w:val="yellow"/>
          <w:lang w:val="en-US"/>
        </w:rPr>
        <w:t xml:space="preserve"> opinions on problems via surveys.</w:t>
      </w:r>
      <w:r w:rsidR="00F15F38" w:rsidRPr="56724C5A">
        <w:rPr>
          <w:lang w:val="en-US"/>
        </w:rPr>
        <w:t xml:space="preserve"> </w:t>
      </w:r>
      <w:r w:rsidR="00AC1953" w:rsidRPr="56724C5A">
        <w:rPr>
          <w:lang w:val="en-US"/>
        </w:rPr>
        <w:t>Just as model 1</w:t>
      </w:r>
      <w:r w:rsidR="00675BD6" w:rsidRPr="56724C5A">
        <w:rPr>
          <w:lang w:val="en-US"/>
        </w:rPr>
        <w:t xml:space="preserve"> this model </w:t>
      </w:r>
      <w:r w:rsidR="00AC1953" w:rsidRPr="56724C5A">
        <w:rPr>
          <w:lang w:val="en-US"/>
        </w:rPr>
        <w:t xml:space="preserve">continues to </w:t>
      </w:r>
      <w:r w:rsidR="00675BD6" w:rsidRPr="56724C5A">
        <w:rPr>
          <w:lang w:val="en-US"/>
        </w:rPr>
        <w:t>maintain a strict separation between science and society</w:t>
      </w:r>
      <w:r w:rsidR="00E11AC9" w:rsidRPr="56724C5A">
        <w:rPr>
          <w:lang w:val="en-US"/>
        </w:rPr>
        <w:t xml:space="preserve"> (</w:t>
      </w:r>
      <w:proofErr w:type="spellStart"/>
      <w:r w:rsidR="00E11AC9" w:rsidRPr="56724C5A">
        <w:rPr>
          <w:lang w:val="en-US"/>
        </w:rPr>
        <w:t>Callon</w:t>
      </w:r>
      <w:proofErr w:type="spellEnd"/>
      <w:r w:rsidR="00E11AC9" w:rsidRPr="56724C5A">
        <w:rPr>
          <w:lang w:val="en-US"/>
        </w:rPr>
        <w:t xml:space="preserve"> &amp; </w:t>
      </w:r>
      <w:proofErr w:type="spellStart"/>
      <w:r w:rsidR="00E11AC9" w:rsidRPr="56724C5A">
        <w:rPr>
          <w:lang w:val="en-US"/>
        </w:rPr>
        <w:t>Rabeharisoa</w:t>
      </w:r>
      <w:proofErr w:type="spellEnd"/>
      <w:r w:rsidR="00E11AC9" w:rsidRPr="56724C5A">
        <w:rPr>
          <w:lang w:val="en-US"/>
        </w:rPr>
        <w:t xml:space="preserve"> 2003)</w:t>
      </w:r>
      <w:r w:rsidR="00675BD6" w:rsidRPr="56724C5A">
        <w:rPr>
          <w:lang w:val="en-US"/>
        </w:rPr>
        <w:t>.</w:t>
      </w:r>
    </w:p>
    <w:p w14:paraId="205BE4EB" w14:textId="27E4F3F3" w:rsidR="008E435B" w:rsidRPr="00937AD4" w:rsidRDefault="008E435B" w:rsidP="003C449A">
      <w:pPr>
        <w:pStyle w:val="Listenabsatz"/>
        <w:numPr>
          <w:ilvl w:val="0"/>
          <w:numId w:val="22"/>
        </w:numPr>
        <w:rPr>
          <w:lang w:val="en-US"/>
        </w:rPr>
      </w:pPr>
      <w:r w:rsidRPr="1AB67F43">
        <w:rPr>
          <w:lang w:val="en-US"/>
        </w:rPr>
        <w:t>Model 3, the "co-production of knowledge model," departs from the demarcation obsession seen in Models 1 and 2 by actively involving lay people in the creation of knowledge concerning them. Unlike the exclusive approaches of the first two models, this model recognizes the essential role of non-specialists in knowledge production</w:t>
      </w:r>
      <w:r w:rsidR="003B7137" w:rsidRPr="1AB67F43">
        <w:rPr>
          <w:lang w:val="en-US"/>
        </w:rPr>
        <w:t xml:space="preserve"> (Wynne 1998)</w:t>
      </w:r>
      <w:r w:rsidRPr="1AB67F43">
        <w:rPr>
          <w:lang w:val="en-US"/>
        </w:rPr>
        <w:t xml:space="preserve">. The dynamics involve a constant tension between standardized universal knowledge and knowledge accounting for the complexity of singular local situations, fostering a collaborative process where specialists and non-specialists work closely together. The concept of "concerned" groups replaces differentiated or undifferentiated publics, and collective learning occurs as different forms of knowledge </w:t>
      </w:r>
      <w:r w:rsidR="008A3AED">
        <w:t>(</w:t>
      </w:r>
      <w:proofErr w:type="spellStart"/>
      <w:r w:rsidR="008A3AED" w:rsidRPr="1AB67F43">
        <w:rPr>
          <w:lang w:val="en-US"/>
        </w:rPr>
        <w:t>Rabeharisoa</w:t>
      </w:r>
      <w:proofErr w:type="spellEnd"/>
      <w:r w:rsidR="008A3AED">
        <w:t xml:space="preserve"> </w:t>
      </w:r>
      <w:r w:rsidR="008A3AED" w:rsidRPr="1AB67F43">
        <w:rPr>
          <w:lang w:val="en-US"/>
        </w:rPr>
        <w:t xml:space="preserve">2017) </w:t>
      </w:r>
      <w:r w:rsidRPr="1AB67F43">
        <w:rPr>
          <w:lang w:val="en-US"/>
        </w:rPr>
        <w:t xml:space="preserve">mutually </w:t>
      </w:r>
      <w:r w:rsidR="00172754" w:rsidRPr="1AB67F43">
        <w:rPr>
          <w:lang w:val="en-US"/>
        </w:rPr>
        <w:t>transform</w:t>
      </w:r>
      <w:del w:id="3" w:author="De March Ilaria" w:date="2024-05-03T10:00:00Z">
        <w:r w:rsidRPr="1AB67F43" w:rsidDel="00172754">
          <w:rPr>
            <w:lang w:val="en-US"/>
          </w:rPr>
          <w:delText>ing</w:delText>
        </w:r>
      </w:del>
      <w:r w:rsidRPr="1AB67F43">
        <w:rPr>
          <w:lang w:val="en-US"/>
        </w:rPr>
        <w:t xml:space="preserve"> each other. </w:t>
      </w:r>
      <w:r w:rsidRPr="005F5CEC">
        <w:rPr>
          <w:highlight w:val="yellow"/>
          <w:lang w:val="en-US"/>
        </w:rPr>
        <w:t xml:space="preserve">The model emphasizes the active contribution of </w:t>
      </w:r>
      <w:r w:rsidR="00E9213A" w:rsidRPr="005F5CEC">
        <w:rPr>
          <w:highlight w:val="yellow"/>
          <w:lang w:val="en-US"/>
        </w:rPr>
        <w:t>laype</w:t>
      </w:r>
      <w:r w:rsidR="00D337CD" w:rsidRPr="005F5CEC">
        <w:rPr>
          <w:highlight w:val="yellow"/>
          <w:lang w:val="en-US"/>
        </w:rPr>
        <w:t xml:space="preserve">ople or </w:t>
      </w:r>
      <w:r w:rsidR="006F37A0" w:rsidRPr="005F5CEC">
        <w:rPr>
          <w:highlight w:val="yellow"/>
          <w:lang w:val="en-US"/>
        </w:rPr>
        <w:t>“</w:t>
      </w:r>
      <w:proofErr w:type="spellStart"/>
      <w:r w:rsidR="00D337CD" w:rsidRPr="005F5CEC">
        <w:rPr>
          <w:highlight w:val="yellow"/>
          <w:lang w:val="en-US"/>
        </w:rPr>
        <w:t>layexperts</w:t>
      </w:r>
      <w:proofErr w:type="spellEnd"/>
      <w:r w:rsidR="006F37A0" w:rsidRPr="005F5CEC">
        <w:rPr>
          <w:highlight w:val="yellow"/>
          <w:lang w:val="en-US"/>
        </w:rPr>
        <w:t xml:space="preserve">” (Epstein </w:t>
      </w:r>
      <w:r w:rsidR="00B1730A" w:rsidRPr="005F5CEC">
        <w:rPr>
          <w:highlight w:val="yellow"/>
          <w:lang w:val="en-US"/>
        </w:rPr>
        <w:t>1995</w:t>
      </w:r>
      <w:r w:rsidR="006F37A0" w:rsidRPr="005F5CEC">
        <w:rPr>
          <w:highlight w:val="yellow"/>
          <w:lang w:val="en-US"/>
        </w:rPr>
        <w:t>)</w:t>
      </w:r>
      <w:r w:rsidRPr="005F5CEC">
        <w:rPr>
          <w:highlight w:val="yellow"/>
          <w:lang w:val="en-US"/>
        </w:rPr>
        <w:t>, who become an integral part of a hybrid collective</w:t>
      </w:r>
      <w:r w:rsidR="00615DBA" w:rsidRPr="005F5CEC">
        <w:rPr>
          <w:highlight w:val="yellow"/>
          <w:lang w:val="en-US"/>
        </w:rPr>
        <w:t xml:space="preserve"> or </w:t>
      </w:r>
      <w:r w:rsidR="00113AA5" w:rsidRPr="005F5CEC">
        <w:rPr>
          <w:highlight w:val="yellow"/>
          <w:lang w:val="en-US"/>
        </w:rPr>
        <w:t>“</w:t>
      </w:r>
      <w:r w:rsidR="00615DBA" w:rsidRPr="005F5CEC">
        <w:rPr>
          <w:highlight w:val="yellow"/>
          <w:lang w:val="en-US"/>
        </w:rPr>
        <w:t>epistemic community</w:t>
      </w:r>
      <w:r w:rsidR="00113AA5" w:rsidRPr="005F5CEC">
        <w:rPr>
          <w:highlight w:val="yellow"/>
          <w:lang w:val="en-US"/>
        </w:rPr>
        <w:t>”</w:t>
      </w:r>
      <w:r w:rsidR="00615DBA" w:rsidRPr="005F5CEC">
        <w:rPr>
          <w:highlight w:val="yellow"/>
          <w:lang w:val="en-US"/>
        </w:rPr>
        <w:t xml:space="preserve"> (</w:t>
      </w:r>
      <w:r w:rsidR="007248D1" w:rsidRPr="005F5CEC">
        <w:rPr>
          <w:highlight w:val="yellow"/>
          <w:lang w:val="en-US"/>
        </w:rPr>
        <w:t xml:space="preserve">Haas </w:t>
      </w:r>
      <w:r w:rsidR="00113AA5" w:rsidRPr="005F5CEC">
        <w:rPr>
          <w:highlight w:val="yellow"/>
          <w:lang w:val="en-US"/>
        </w:rPr>
        <w:t>1992</w:t>
      </w:r>
      <w:r w:rsidR="00113AA5" w:rsidRPr="1AB67F43">
        <w:rPr>
          <w:lang w:val="en-US"/>
        </w:rPr>
        <w:t>)</w:t>
      </w:r>
      <w:r w:rsidRPr="1AB67F43">
        <w:rPr>
          <w:lang w:val="en-US"/>
        </w:rPr>
        <w:t xml:space="preserve">, challenging the traditional division of tasks within the learned collective. This participatory dynamic not only allows </w:t>
      </w:r>
      <w:r w:rsidR="00B61867" w:rsidRPr="1AB67F43">
        <w:rPr>
          <w:lang w:val="en-US"/>
        </w:rPr>
        <w:t>non-scientists</w:t>
      </w:r>
      <w:r w:rsidRPr="1AB67F43">
        <w:rPr>
          <w:lang w:val="en-US"/>
        </w:rPr>
        <w:t xml:space="preserve"> to control </w:t>
      </w:r>
      <w:r w:rsidRPr="1AB67F43">
        <w:rPr>
          <w:i/>
          <w:iCs/>
          <w:lang w:val="en-US"/>
        </w:rPr>
        <w:t>knowledge concerning their conditions</w:t>
      </w:r>
      <w:r w:rsidRPr="1AB67F43">
        <w:rPr>
          <w:lang w:val="en-US"/>
        </w:rPr>
        <w:t xml:space="preserve"> but also contributes to the construction of new identities and fosters a unique relationship between science and the constructed, negotiated identities of the concerned groups</w:t>
      </w:r>
      <w:r w:rsidR="008A3AED" w:rsidRPr="1AB67F43">
        <w:rPr>
          <w:lang w:val="en-US"/>
        </w:rPr>
        <w:t xml:space="preserve"> (</w:t>
      </w:r>
      <w:proofErr w:type="spellStart"/>
      <w:r w:rsidR="008A3AED" w:rsidRPr="1AB67F43">
        <w:rPr>
          <w:lang w:val="en-US"/>
        </w:rPr>
        <w:t>Rabeharisoa</w:t>
      </w:r>
      <w:proofErr w:type="spellEnd"/>
      <w:r w:rsidR="008A3AED" w:rsidRPr="1AB67F43">
        <w:rPr>
          <w:lang w:val="en-US"/>
        </w:rPr>
        <w:t xml:space="preserve"> et al 2014)</w:t>
      </w:r>
      <w:r w:rsidRPr="1AB67F43">
        <w:rPr>
          <w:lang w:val="en-US"/>
        </w:rPr>
        <w:t>. The legitimacy of this joint enterprise depends on the ability of concerned groups to gain recognition for their actions, highlighting the crucial role of financial resources and public involvement in sustaining research and constructing new identities</w:t>
      </w:r>
      <w:r w:rsidR="00E11AC9" w:rsidRPr="1AB67F43">
        <w:rPr>
          <w:lang w:val="en-US"/>
        </w:rPr>
        <w:t xml:space="preserve"> (</w:t>
      </w:r>
      <w:proofErr w:type="spellStart"/>
      <w:r w:rsidR="00E11AC9" w:rsidRPr="1AB67F43">
        <w:rPr>
          <w:lang w:val="en-US"/>
        </w:rPr>
        <w:t>Callon</w:t>
      </w:r>
      <w:proofErr w:type="spellEnd"/>
      <w:r w:rsidR="00E11AC9" w:rsidRPr="1AB67F43">
        <w:rPr>
          <w:lang w:val="en-US"/>
        </w:rPr>
        <w:t xml:space="preserve"> et al 2009)</w:t>
      </w:r>
      <w:r w:rsidRPr="1AB67F43">
        <w:rPr>
          <w:lang w:val="en-US"/>
        </w:rPr>
        <w:t>.</w:t>
      </w:r>
      <w:r w:rsidR="006F37A0" w:rsidRPr="1AB67F43">
        <w:rPr>
          <w:lang w:val="en-US"/>
        </w:rPr>
        <w:t xml:space="preserve"> </w:t>
      </w:r>
    </w:p>
    <w:p w14:paraId="5F45A181" w14:textId="13816463" w:rsidR="00362963" w:rsidRPr="004B2B59" w:rsidRDefault="00D542FF" w:rsidP="007068E1">
      <w:pPr>
        <w:rPr>
          <w:bCs/>
          <w:lang w:val="en-US"/>
        </w:rPr>
      </w:pPr>
      <w:r w:rsidRPr="00D542FF">
        <w:rPr>
          <w:lang w:val="en-US"/>
        </w:rPr>
        <w:t xml:space="preserve">However, there are </w:t>
      </w:r>
      <w:r w:rsidR="00666BD2" w:rsidRPr="00D542FF">
        <w:rPr>
          <w:lang w:val="en-US"/>
        </w:rPr>
        <w:t>several</w:t>
      </w:r>
      <w:r w:rsidRPr="00D542FF">
        <w:rPr>
          <w:lang w:val="en-US"/>
        </w:rPr>
        <w:t xml:space="preserve"> problems and difficulties associated with transdisciplinary and</w:t>
      </w:r>
      <w:proofErr w:type="gramStart"/>
      <w:r w:rsidRPr="00D542FF">
        <w:rPr>
          <w:lang w:val="en-US"/>
        </w:rPr>
        <w:t>, in particular, participatory</w:t>
      </w:r>
      <w:proofErr w:type="gramEnd"/>
      <w:r w:rsidRPr="00D542FF">
        <w:rPr>
          <w:lang w:val="en-US"/>
        </w:rPr>
        <w:t xml:space="preserve"> approaches. </w:t>
      </w:r>
      <w:r w:rsidRPr="005F5CEC">
        <w:rPr>
          <w:highlight w:val="yellow"/>
          <w:lang w:val="en-US"/>
        </w:rPr>
        <w:t xml:space="preserve">One criticism is that although problem-oriented and context-sensitive research has </w:t>
      </w:r>
      <w:r w:rsidR="00666BD2" w:rsidRPr="005F5CEC">
        <w:rPr>
          <w:highlight w:val="yellow"/>
          <w:lang w:val="en-US"/>
        </w:rPr>
        <w:t>several</w:t>
      </w:r>
      <w:r w:rsidRPr="005F5CEC">
        <w:rPr>
          <w:highlight w:val="yellow"/>
          <w:lang w:val="en-US"/>
        </w:rPr>
        <w:t xml:space="preserve"> advantages, it also means </w:t>
      </w:r>
      <w:r w:rsidR="00F04FD2" w:rsidRPr="005F5CEC">
        <w:rPr>
          <w:highlight w:val="yellow"/>
          <w:lang w:val="en-US"/>
        </w:rPr>
        <w:t>that it is difficult to generalize results beyond their singular context</w:t>
      </w:r>
      <w:r w:rsidR="00656FC0" w:rsidRPr="005F5CEC">
        <w:rPr>
          <w:highlight w:val="yellow"/>
          <w:lang w:val="en-US"/>
        </w:rPr>
        <w:t xml:space="preserve"> </w:t>
      </w:r>
      <w:r w:rsidR="00656FC0" w:rsidRPr="005F5CEC">
        <w:rPr>
          <w:rFonts w:cstheme="minorHAnsi"/>
          <w:szCs w:val="20"/>
          <w:highlight w:val="yellow"/>
          <w:lang w:val="en-US"/>
        </w:rPr>
        <w:t>(</w:t>
      </w:r>
      <w:r w:rsidR="00BD2D54" w:rsidRPr="005F5CEC">
        <w:rPr>
          <w:rFonts w:cstheme="minorHAnsi"/>
          <w:szCs w:val="20"/>
          <w:highlight w:val="yellow"/>
          <w:lang w:val="en-US"/>
        </w:rPr>
        <w:t xml:space="preserve">Pohl 2011; </w:t>
      </w:r>
      <w:r w:rsidR="00656FC0" w:rsidRPr="005F5CEC">
        <w:rPr>
          <w:rFonts w:cstheme="minorHAnsi"/>
          <w:szCs w:val="20"/>
          <w:highlight w:val="yellow"/>
          <w:lang w:val="en-US"/>
        </w:rPr>
        <w:t>Rosendahl et al 2015)</w:t>
      </w:r>
      <w:r w:rsidR="00F04FD2" w:rsidRPr="005F5CEC">
        <w:rPr>
          <w:highlight w:val="yellow"/>
          <w:lang w:val="en-US"/>
        </w:rPr>
        <w:t>.</w:t>
      </w:r>
      <w:r w:rsidR="00F04FD2">
        <w:rPr>
          <w:lang w:val="en-US"/>
        </w:rPr>
        <w:t xml:space="preserve"> </w:t>
      </w:r>
      <w:r w:rsidR="00941078" w:rsidRPr="00941078">
        <w:rPr>
          <w:lang w:val="en-US"/>
        </w:rPr>
        <w:t>This poses a problem. Not only is it difficult to transfer what has been learned from individual cases to other cases, it also calls into question one of the prerequisites of scientific knowledge: the reproducibility of findings.</w:t>
      </w:r>
      <w:r w:rsidR="00E82D90">
        <w:rPr>
          <w:lang w:val="en-US"/>
        </w:rPr>
        <w:t xml:space="preserve"> </w:t>
      </w:r>
      <w:r w:rsidR="0081675B" w:rsidRPr="0081675B">
        <w:rPr>
          <w:lang w:val="en-US"/>
        </w:rPr>
        <w:t xml:space="preserve">It has been pointed out time and again that </w:t>
      </w:r>
      <w:r w:rsidR="0081675B" w:rsidRPr="005F5CEC">
        <w:rPr>
          <w:highlight w:val="yellow"/>
          <w:lang w:val="en-US"/>
        </w:rPr>
        <w:t xml:space="preserve">citizen participation often remains superficial and usually only serves to legitimize existing problems and decisions a priori. </w:t>
      </w:r>
      <w:r w:rsidR="00141A5B" w:rsidRPr="005F5CEC">
        <w:rPr>
          <w:highlight w:val="yellow"/>
          <w:lang w:val="en-US"/>
        </w:rPr>
        <w:t>T</w:t>
      </w:r>
      <w:r w:rsidR="0081675B" w:rsidRPr="005F5CEC">
        <w:rPr>
          <w:highlight w:val="yellow"/>
          <w:lang w:val="en-US"/>
        </w:rPr>
        <w:t>he question also arises as to who should/must be involved in participatory processes.</w:t>
      </w:r>
      <w:r w:rsidR="0081675B" w:rsidRPr="0081675B">
        <w:rPr>
          <w:lang w:val="en-US"/>
        </w:rPr>
        <w:t xml:space="preserve"> On the one hand, such processes must be understood as open processes in which new concerned groups can emerge again and again. On the other hand, the distinction between invited and uninvited participation must be considered, as the latter </w:t>
      </w:r>
      <w:r w:rsidR="00666BD2" w:rsidRPr="0081675B">
        <w:rPr>
          <w:lang w:val="en-US"/>
        </w:rPr>
        <w:t>represent</w:t>
      </w:r>
      <w:r w:rsidR="0081675B" w:rsidRPr="0081675B">
        <w:rPr>
          <w:lang w:val="en-US"/>
        </w:rPr>
        <w:t xml:space="preserve"> perspectives (e.g., protest movements) that are often ignored in planning and public discussion.</w:t>
      </w:r>
      <w:r w:rsidR="00941078" w:rsidRPr="00941078">
        <w:t xml:space="preserve"> </w:t>
      </w:r>
      <w:r w:rsidR="00D8322D" w:rsidRPr="00D8322D">
        <w:rPr>
          <w:lang w:val="en-US"/>
        </w:rPr>
        <w:t>In addition, in participatory processes, the question of power usually emerges</w:t>
      </w:r>
      <w:r w:rsidR="00656FC0">
        <w:rPr>
          <w:lang w:val="en-US"/>
        </w:rPr>
        <w:t xml:space="preserve"> </w:t>
      </w:r>
      <w:r w:rsidR="00656FC0">
        <w:rPr>
          <w:rFonts w:cstheme="minorHAnsi"/>
          <w:szCs w:val="20"/>
        </w:rPr>
        <w:t>(</w:t>
      </w:r>
      <w:proofErr w:type="spellStart"/>
      <w:r w:rsidR="00656FC0" w:rsidRPr="001C50AD">
        <w:rPr>
          <w:rFonts w:cstheme="minorHAnsi"/>
          <w:szCs w:val="20"/>
        </w:rPr>
        <w:t>Wehling</w:t>
      </w:r>
      <w:proofErr w:type="spellEnd"/>
      <w:r w:rsidR="00656FC0" w:rsidRPr="001C50AD">
        <w:rPr>
          <w:rFonts w:cstheme="minorHAnsi"/>
          <w:szCs w:val="20"/>
        </w:rPr>
        <w:t xml:space="preserve"> 2012)</w:t>
      </w:r>
      <w:r w:rsidR="00D8322D" w:rsidRPr="00D8322D">
        <w:rPr>
          <w:lang w:val="en-US"/>
        </w:rPr>
        <w:t xml:space="preserve">. There can always be </w:t>
      </w:r>
      <w:r w:rsidR="00D8322D" w:rsidRPr="005F5CEC">
        <w:rPr>
          <w:highlight w:val="yellow"/>
          <w:lang w:val="en-US"/>
        </w:rPr>
        <w:t>power imbalances, clashing interests and conflicts in these processes, and these are often difficult to reconcile with the knowledge interests of the researchers</w:t>
      </w:r>
      <w:r w:rsidR="00D8322D" w:rsidRPr="00D8322D">
        <w:rPr>
          <w:lang w:val="en-US"/>
        </w:rPr>
        <w:t xml:space="preserve">. This point also refers to the problem of reflexivity, which arises in these procedures due to the direct involvement of the researchers. The relationships that researchers develop with participants and their role as neutral observers (Model 2) or </w:t>
      </w:r>
      <w:r w:rsidR="001A0211">
        <w:rPr>
          <w:lang w:val="en-US"/>
        </w:rPr>
        <w:t xml:space="preserve">engaged </w:t>
      </w:r>
      <w:r w:rsidR="00D8322D" w:rsidRPr="00D8322D">
        <w:rPr>
          <w:lang w:val="en-US"/>
        </w:rPr>
        <w:t>facilitators (Model 3) must therefore be questioned</w:t>
      </w:r>
      <w:r w:rsidR="00113AA5">
        <w:rPr>
          <w:lang w:val="en-US"/>
        </w:rPr>
        <w:t xml:space="preserve"> (</w:t>
      </w:r>
      <w:proofErr w:type="spellStart"/>
      <w:r w:rsidR="00113AA5">
        <w:rPr>
          <w:lang w:val="en-US"/>
        </w:rPr>
        <w:t>Herberg</w:t>
      </w:r>
      <w:proofErr w:type="spellEnd"/>
      <w:r w:rsidR="00113AA5">
        <w:rPr>
          <w:lang w:val="en-US"/>
        </w:rPr>
        <w:t xml:space="preserve"> 2018)</w:t>
      </w:r>
      <w:r w:rsidR="00D8322D" w:rsidRPr="00D8322D">
        <w:rPr>
          <w:lang w:val="en-US"/>
        </w:rPr>
        <w:t xml:space="preserve">. </w:t>
      </w:r>
      <w:r w:rsidR="004B2B59" w:rsidRPr="004B2B59">
        <w:rPr>
          <w:lang w:val="en-US"/>
        </w:rPr>
        <w:t xml:space="preserve">Finally, it should be emphasized that to date there </w:t>
      </w:r>
      <w:r w:rsidR="004B2B59" w:rsidRPr="000A78AB">
        <w:rPr>
          <w:highlight w:val="yellow"/>
          <w:lang w:val="en-US"/>
        </w:rPr>
        <w:t xml:space="preserve">is no elaborated </w:t>
      </w:r>
      <w:r w:rsidR="004B2B59" w:rsidRPr="000A78AB">
        <w:rPr>
          <w:highlight w:val="yellow"/>
          <w:lang w:val="en-US"/>
        </w:rPr>
        <w:lastRenderedPageBreak/>
        <w:t xml:space="preserve">theory of transdisciplinary research in which the relevant epistemological, </w:t>
      </w:r>
      <w:proofErr w:type="gramStart"/>
      <w:r w:rsidR="004B2B59" w:rsidRPr="000A78AB">
        <w:rPr>
          <w:highlight w:val="yellow"/>
          <w:lang w:val="en-US"/>
        </w:rPr>
        <w:t>methodological</w:t>
      </w:r>
      <w:proofErr w:type="gramEnd"/>
      <w:r w:rsidR="004B2B59" w:rsidRPr="000A78AB">
        <w:rPr>
          <w:highlight w:val="yellow"/>
          <w:lang w:val="en-US"/>
        </w:rPr>
        <w:t xml:space="preserve"> and</w:t>
      </w:r>
      <w:r w:rsidR="004B2B59" w:rsidRPr="004B2B59">
        <w:rPr>
          <w:lang w:val="en-US"/>
        </w:rPr>
        <w:t xml:space="preserve"> </w:t>
      </w:r>
      <w:r w:rsidR="004B2B59" w:rsidRPr="000A78AB">
        <w:rPr>
          <w:highlight w:val="yellow"/>
          <w:lang w:val="en-US"/>
        </w:rPr>
        <w:t>methodical questions have been uniformly clarified</w:t>
      </w:r>
      <w:r w:rsidR="005B7AF0" w:rsidRPr="005B7AF0">
        <w:rPr>
          <w:lang w:val="en-US"/>
        </w:rPr>
        <w:t xml:space="preserve"> </w:t>
      </w:r>
      <w:r w:rsidR="005B7AF0">
        <w:rPr>
          <w:lang w:val="en-US"/>
        </w:rPr>
        <w:t>(Pohl 2014</w:t>
      </w:r>
      <w:r w:rsidR="006A1982">
        <w:rPr>
          <w:lang w:val="en-US"/>
        </w:rPr>
        <w:t xml:space="preserve">; </w:t>
      </w:r>
      <w:proofErr w:type="spellStart"/>
      <w:r w:rsidR="006A1982" w:rsidRPr="006A1982">
        <w:rPr>
          <w:lang w:val="en-US"/>
        </w:rPr>
        <w:t>Ukowitz</w:t>
      </w:r>
      <w:proofErr w:type="spellEnd"/>
      <w:r w:rsidR="006A1982">
        <w:rPr>
          <w:lang w:val="en-US"/>
        </w:rPr>
        <w:t xml:space="preserve"> 2014</w:t>
      </w:r>
      <w:r w:rsidR="002F3942">
        <w:rPr>
          <w:lang w:val="en-US"/>
        </w:rPr>
        <w:t xml:space="preserve">, </w:t>
      </w:r>
      <w:proofErr w:type="spellStart"/>
      <w:r w:rsidR="002F3942">
        <w:rPr>
          <w:lang w:val="en-US"/>
        </w:rPr>
        <w:t>Renn</w:t>
      </w:r>
      <w:proofErr w:type="spellEnd"/>
      <w:r w:rsidR="002F3942">
        <w:rPr>
          <w:lang w:val="en-US"/>
        </w:rPr>
        <w:t xml:space="preserve"> 2021</w:t>
      </w:r>
      <w:r w:rsidR="006A1982">
        <w:rPr>
          <w:lang w:val="en-US"/>
        </w:rPr>
        <w:t>)</w:t>
      </w:r>
      <w:r w:rsidR="004B2B59" w:rsidRPr="004B2B59">
        <w:rPr>
          <w:lang w:val="en-US"/>
        </w:rPr>
        <w:t xml:space="preserve">. </w:t>
      </w:r>
      <w:r w:rsidR="005B7AF0" w:rsidRPr="005B7AF0">
        <w:rPr>
          <w:lang w:val="en-US"/>
        </w:rPr>
        <w:t>Even the question of whether such a theory is needed at all is still unresolved</w:t>
      </w:r>
      <w:r w:rsidR="00C56BE1">
        <w:rPr>
          <w:lang w:val="en-US"/>
        </w:rPr>
        <w:t xml:space="preserve"> (</w:t>
      </w:r>
      <w:proofErr w:type="spellStart"/>
      <w:r w:rsidR="00C56BE1">
        <w:rPr>
          <w:lang w:val="en-US"/>
        </w:rPr>
        <w:t>Mittelstraß</w:t>
      </w:r>
      <w:proofErr w:type="spellEnd"/>
      <w:r w:rsidR="00C56BE1">
        <w:rPr>
          <w:lang w:val="en-US"/>
        </w:rPr>
        <w:t xml:space="preserve"> 2018)</w:t>
      </w:r>
      <w:r w:rsidR="005B7AF0" w:rsidRPr="005B7AF0">
        <w:rPr>
          <w:lang w:val="en-US"/>
        </w:rPr>
        <w:t xml:space="preserve">. </w:t>
      </w:r>
    </w:p>
    <w:p w14:paraId="5219CBA4" w14:textId="4F7D180F" w:rsidR="002C3D99" w:rsidRDefault="006E1277" w:rsidP="003C449A">
      <w:pPr>
        <w:pStyle w:val="berschrift2"/>
        <w:numPr>
          <w:ilvl w:val="0"/>
          <w:numId w:val="24"/>
        </w:numPr>
      </w:pPr>
      <w:r>
        <w:t xml:space="preserve">Transformation </w:t>
      </w:r>
      <w:r w:rsidR="002066A1">
        <w:t>r</w:t>
      </w:r>
      <w:r>
        <w:t xml:space="preserve">esearch: </w:t>
      </w:r>
      <w:r w:rsidR="00A47568">
        <w:t xml:space="preserve">towards </w:t>
      </w:r>
      <w:r w:rsidR="00B8698C">
        <w:t>a</w:t>
      </w:r>
      <w:r w:rsidR="00A47568">
        <w:t xml:space="preserve"> new </w:t>
      </w:r>
      <w:r>
        <w:t xml:space="preserve">research </w:t>
      </w:r>
      <w:r w:rsidR="00A47568">
        <w:t>field</w:t>
      </w:r>
      <w:r>
        <w:t xml:space="preserve"> </w:t>
      </w:r>
    </w:p>
    <w:p w14:paraId="47B8249F" w14:textId="0B0EA91E" w:rsidR="00835F35" w:rsidRPr="006B0187" w:rsidRDefault="00B135DB" w:rsidP="00835F35">
      <w:pPr>
        <w:rPr>
          <w:rFonts w:cstheme="minorHAnsi"/>
          <w:szCs w:val="20"/>
        </w:rPr>
      </w:pPr>
      <w:r>
        <w:rPr>
          <w:rFonts w:cstheme="minorHAnsi"/>
          <w:szCs w:val="20"/>
        </w:rPr>
        <w:t xml:space="preserve">As the </w:t>
      </w:r>
      <w:r w:rsidRPr="00061B36">
        <w:rPr>
          <w:rFonts w:cstheme="minorHAnsi"/>
          <w:szCs w:val="20"/>
        </w:rPr>
        <w:t xml:space="preserve">urgency of addressing </w:t>
      </w:r>
      <w:r>
        <w:rPr>
          <w:rFonts w:cstheme="minorHAnsi"/>
          <w:szCs w:val="20"/>
        </w:rPr>
        <w:t xml:space="preserve">social and ecological </w:t>
      </w:r>
      <w:r w:rsidR="00E53E3A">
        <w:rPr>
          <w:rFonts w:cstheme="minorHAnsi"/>
          <w:szCs w:val="20"/>
        </w:rPr>
        <w:t>crises</w:t>
      </w:r>
      <w:r>
        <w:rPr>
          <w:rFonts w:cstheme="minorHAnsi"/>
          <w:szCs w:val="20"/>
        </w:rPr>
        <w:t xml:space="preserve"> such as climate change </w:t>
      </w:r>
      <w:r w:rsidR="000269D0">
        <w:rPr>
          <w:rFonts w:cstheme="minorHAnsi"/>
          <w:szCs w:val="20"/>
        </w:rPr>
        <w:t>and</w:t>
      </w:r>
      <w:r>
        <w:rPr>
          <w:rFonts w:cstheme="minorHAnsi"/>
          <w:szCs w:val="20"/>
        </w:rPr>
        <w:t xml:space="preserve"> biodiversity loss </w:t>
      </w:r>
      <w:r w:rsidR="00EC6A09">
        <w:rPr>
          <w:rFonts w:cstheme="minorHAnsi"/>
          <w:szCs w:val="20"/>
        </w:rPr>
        <w:t xml:space="preserve">has intensified, </w:t>
      </w:r>
      <w:r w:rsidR="00E53E3A">
        <w:rPr>
          <w:rFonts w:cstheme="minorHAnsi"/>
          <w:szCs w:val="20"/>
        </w:rPr>
        <w:t>the call for researchers to partake</w:t>
      </w:r>
      <w:r w:rsidR="00333A8F">
        <w:rPr>
          <w:rFonts w:cstheme="minorHAnsi"/>
          <w:szCs w:val="20"/>
        </w:rPr>
        <w:t xml:space="preserve"> more actively</w:t>
      </w:r>
      <w:r w:rsidR="00E53E3A">
        <w:rPr>
          <w:rFonts w:cstheme="minorHAnsi"/>
          <w:szCs w:val="20"/>
        </w:rPr>
        <w:t xml:space="preserve"> in crafting concrete solutions to these and other </w:t>
      </w:r>
      <w:r w:rsidR="00C70D6B">
        <w:rPr>
          <w:rFonts w:cstheme="minorHAnsi"/>
          <w:szCs w:val="20"/>
        </w:rPr>
        <w:t xml:space="preserve">societal </w:t>
      </w:r>
      <w:r w:rsidR="007003B9">
        <w:rPr>
          <w:rFonts w:cstheme="minorHAnsi"/>
          <w:szCs w:val="20"/>
        </w:rPr>
        <w:t>problems</w:t>
      </w:r>
      <w:r w:rsidR="00E53E3A">
        <w:rPr>
          <w:rFonts w:cstheme="minorHAnsi"/>
          <w:szCs w:val="20"/>
        </w:rPr>
        <w:t xml:space="preserve"> has increased</w:t>
      </w:r>
      <w:r w:rsidR="00C70D6B">
        <w:rPr>
          <w:rFonts w:cstheme="minorHAnsi"/>
          <w:szCs w:val="20"/>
        </w:rPr>
        <w:t>.</w:t>
      </w:r>
      <w:r w:rsidR="006B0187">
        <w:rPr>
          <w:rFonts w:cstheme="minorHAnsi"/>
          <w:szCs w:val="20"/>
        </w:rPr>
        <w:t xml:space="preserve"> </w:t>
      </w:r>
      <w:r w:rsidR="003467B8">
        <w:t>Against this backdrop</w:t>
      </w:r>
      <w:r w:rsidR="00FE55D4">
        <w:t xml:space="preserve">, transformation research has emerged </w:t>
      </w:r>
      <w:r w:rsidR="00B43816">
        <w:t xml:space="preserve">as </w:t>
      </w:r>
      <w:r w:rsidR="00B43816" w:rsidRPr="00363B6C">
        <w:t>a</w:t>
      </w:r>
      <w:r w:rsidR="00196F6C" w:rsidRPr="00363B6C">
        <w:t xml:space="preserve"> new research perspective </w:t>
      </w:r>
      <w:r w:rsidR="001D220F" w:rsidRPr="00363B6C">
        <w:t>ai</w:t>
      </w:r>
      <w:r w:rsidR="001D220F">
        <w:t>ming</w:t>
      </w:r>
      <w:r w:rsidR="00196F6C">
        <w:t xml:space="preserve"> to </w:t>
      </w:r>
      <w:r w:rsidR="00854876">
        <w:t>“</w:t>
      </w:r>
      <w:r w:rsidR="00196F6C" w:rsidRPr="005B2738">
        <w:t xml:space="preserve">study </w:t>
      </w:r>
      <w:r w:rsidR="00DA6E9F" w:rsidRPr="003C449A">
        <w:t>complex and pervasive societal problems and to search and support long-term and fundamental societal change processes and dynamics towards sustainability” (</w:t>
      </w:r>
      <w:proofErr w:type="spellStart"/>
      <w:r w:rsidR="00DA6E9F" w:rsidRPr="003C449A">
        <w:t>Wittmayer</w:t>
      </w:r>
      <w:proofErr w:type="spellEnd"/>
      <w:r w:rsidR="00DA6E9F" w:rsidRPr="003C449A">
        <w:t xml:space="preserve"> et al., </w:t>
      </w:r>
      <w:r w:rsidR="006222C9">
        <w:t>2018:</w:t>
      </w:r>
      <w:r w:rsidR="00DA6E9F" w:rsidRPr="003C449A">
        <w:t xml:space="preserve"> 9)</w:t>
      </w:r>
      <w:r w:rsidR="00414108">
        <w:t>.</w:t>
      </w:r>
      <w:r w:rsidR="006F1341">
        <w:t xml:space="preserve"> V</w:t>
      </w:r>
      <w:r w:rsidR="00BA0AB0">
        <w:t xml:space="preserve">arious </w:t>
      </w:r>
      <w:r w:rsidR="0078030C">
        <w:t xml:space="preserve">empirical and theoretical </w:t>
      </w:r>
      <w:r w:rsidR="002E46D1">
        <w:t xml:space="preserve">approaches </w:t>
      </w:r>
      <w:r w:rsidR="006E015B">
        <w:t xml:space="preserve">have been </w:t>
      </w:r>
      <w:r w:rsidR="007006BB">
        <w:t>developed</w:t>
      </w:r>
      <w:r w:rsidR="00AF2A3E">
        <w:t xml:space="preserve"> in recent years</w:t>
      </w:r>
      <w:r w:rsidR="00700B33">
        <w:t xml:space="preserve">, </w:t>
      </w:r>
      <w:r w:rsidR="00A1782C">
        <w:t>accompanied by a lively debate on adequate</w:t>
      </w:r>
      <w:r w:rsidR="00BA0AB0">
        <w:t xml:space="preserve"> </w:t>
      </w:r>
      <w:r w:rsidR="008F7162">
        <w:t xml:space="preserve">research methods to study and support </w:t>
      </w:r>
      <w:r w:rsidR="00A1782C">
        <w:t xml:space="preserve">a </w:t>
      </w:r>
      <w:r w:rsidR="00DC03F1">
        <w:t>sustainability</w:t>
      </w:r>
      <w:r w:rsidR="00A1782C">
        <w:t xml:space="preserve"> </w:t>
      </w:r>
      <w:r w:rsidR="00D55744">
        <w:t>transformation</w:t>
      </w:r>
      <w:r w:rsidR="00993E6C">
        <w:t>.</w:t>
      </w:r>
      <w:r w:rsidR="004E6140">
        <w:t xml:space="preserve"> </w:t>
      </w:r>
      <w:r w:rsidR="00835F35">
        <w:t xml:space="preserve">However, transformation research does not (yet) constitute an established or closed research field. Rather, it can be characterised as a </w:t>
      </w:r>
      <w:r w:rsidR="00835F35" w:rsidRPr="00E646D6">
        <w:t>new perspective</w:t>
      </w:r>
      <w:r w:rsidR="00835F35">
        <w:t xml:space="preserve"> in which various existing research directions and approaches converge, bringing together a variety of different thematic foci, concepts, </w:t>
      </w:r>
      <w:proofErr w:type="gramStart"/>
      <w:r w:rsidR="00835F35">
        <w:t>methods</w:t>
      </w:r>
      <w:proofErr w:type="gramEnd"/>
      <w:r w:rsidR="00835F35">
        <w:t xml:space="preserve"> and frameworks. As of today, the most important contributions stem from transition research, specific subsets of social-ecological or sustainability research, social innovation research, resilience research, political or social ecology and ecological economics as well as individual contributions from disciplines like sociology, political science, </w:t>
      </w:r>
      <w:proofErr w:type="gramStart"/>
      <w:r w:rsidR="00835F35">
        <w:t>psychology</w:t>
      </w:r>
      <w:proofErr w:type="gramEnd"/>
      <w:r w:rsidR="00835F35">
        <w:t xml:space="preserve"> and future studies (</w:t>
      </w:r>
      <w:proofErr w:type="spellStart"/>
      <w:r w:rsidR="00835F35" w:rsidRPr="00CD5704">
        <w:rPr>
          <w:lang w:val="en-US"/>
        </w:rPr>
        <w:t>Haum</w:t>
      </w:r>
      <w:proofErr w:type="spellEnd"/>
      <w:r w:rsidR="00835F35" w:rsidRPr="00CD5704">
        <w:rPr>
          <w:lang w:val="en-US"/>
        </w:rPr>
        <w:t xml:space="preserve"> and </w:t>
      </w:r>
      <w:proofErr w:type="spellStart"/>
      <w:r w:rsidR="00835F35" w:rsidRPr="00CD5704">
        <w:rPr>
          <w:lang w:val="en-US"/>
        </w:rPr>
        <w:t>Pilardeaux</w:t>
      </w:r>
      <w:proofErr w:type="spellEnd"/>
      <w:r w:rsidR="00835F35" w:rsidRPr="00CD5704">
        <w:rPr>
          <w:lang w:val="en-US"/>
        </w:rPr>
        <w:t xml:space="preserve"> 2014, Patterson et al. 2015). </w:t>
      </w:r>
    </w:p>
    <w:p w14:paraId="4DC39504" w14:textId="1059F27D" w:rsidR="00B462A9" w:rsidRDefault="00C27181" w:rsidP="00A13C7B">
      <w:r>
        <w:rPr>
          <w:lang w:val="en-US"/>
        </w:rPr>
        <w:t>M</w:t>
      </w:r>
      <w:proofErr w:type="spellStart"/>
      <w:r w:rsidR="00802F35">
        <w:t>ost</w:t>
      </w:r>
      <w:proofErr w:type="spellEnd"/>
      <w:r w:rsidR="00802F35">
        <w:t xml:space="preserve"> of the research</w:t>
      </w:r>
      <w:r>
        <w:t xml:space="preserve"> in question</w:t>
      </w:r>
      <w:r w:rsidR="00802F35">
        <w:t xml:space="preserve"> revolves around three </w:t>
      </w:r>
      <w:r w:rsidR="00924740">
        <w:t xml:space="preserve">overarching </w:t>
      </w:r>
      <w:r w:rsidR="00802F35">
        <w:t xml:space="preserve">topics shedding light on different aspects of transformation: </w:t>
      </w:r>
      <w:r w:rsidR="00802F35" w:rsidRPr="000D7492">
        <w:t xml:space="preserve">the objects of transformation (i.e., what is/ought to be changing), the dynamics of </w:t>
      </w:r>
      <w:r w:rsidR="00B00C0F" w:rsidRPr="000D7492">
        <w:t>transformation processes</w:t>
      </w:r>
      <w:r w:rsidR="00802F35" w:rsidRPr="000D7492">
        <w:t xml:space="preserve"> </w:t>
      </w:r>
      <w:r w:rsidR="00C21063" w:rsidRPr="000D7492">
        <w:t xml:space="preserve">and emergent pathways </w:t>
      </w:r>
      <w:r w:rsidR="00802F35" w:rsidRPr="000D7492">
        <w:t>(i.e., how do processes of change unfold)</w:t>
      </w:r>
      <w:r w:rsidR="00B00C0F" w:rsidRPr="000D7492">
        <w:t xml:space="preserve"> and </w:t>
      </w:r>
      <w:r w:rsidR="00802F35" w:rsidRPr="000D7492">
        <w:t>the drivers of</w:t>
      </w:r>
      <w:r w:rsidR="00802F35">
        <w:t xml:space="preserve"> </w:t>
      </w:r>
      <w:r w:rsidR="00B00C0F">
        <w:t>transformative change</w:t>
      </w:r>
      <w:r w:rsidR="0081589E">
        <w:t xml:space="preserve"> (i.e., how and by whom/what </w:t>
      </w:r>
      <w:proofErr w:type="gramStart"/>
      <w:r w:rsidR="0081589E">
        <w:t xml:space="preserve">are </w:t>
      </w:r>
      <w:r w:rsidR="00920B67">
        <w:t>transformation processes</w:t>
      </w:r>
      <w:proofErr w:type="gramEnd"/>
      <w:r w:rsidR="00920B67">
        <w:t xml:space="preserve"> initiated and supported)</w:t>
      </w:r>
      <w:r w:rsidR="008372AC">
        <w:t xml:space="preserve"> (</w:t>
      </w:r>
      <w:proofErr w:type="spellStart"/>
      <w:r w:rsidR="008372AC">
        <w:t>Wittmayer</w:t>
      </w:r>
      <w:proofErr w:type="spellEnd"/>
      <w:r w:rsidR="008372AC">
        <w:t xml:space="preserve"> et al. 2018)</w:t>
      </w:r>
      <w:r w:rsidR="00920B67">
        <w:t xml:space="preserve">. </w:t>
      </w:r>
      <w:r w:rsidR="0057052C">
        <w:t xml:space="preserve">In addition, </w:t>
      </w:r>
      <w:r w:rsidR="00E228A2">
        <w:t xml:space="preserve">four cornerstones of transformation research </w:t>
      </w:r>
      <w:r w:rsidR="0057052C">
        <w:t xml:space="preserve">have been identified </w:t>
      </w:r>
      <w:r w:rsidR="00E228A2">
        <w:t xml:space="preserve">which </w:t>
      </w:r>
      <w:r w:rsidR="00BA6B60">
        <w:t xml:space="preserve">help to </w:t>
      </w:r>
      <w:r w:rsidR="00BD0FEE">
        <w:t xml:space="preserve">map out some of its central </w:t>
      </w:r>
      <w:r w:rsidR="000F3F3A">
        <w:t>requirements</w:t>
      </w:r>
      <w:r w:rsidR="00BD0FEE">
        <w:t xml:space="preserve"> and thereby</w:t>
      </w:r>
      <w:r w:rsidR="00F858D9">
        <w:t xml:space="preserve"> </w:t>
      </w:r>
      <w:r w:rsidR="006279F4">
        <w:t>allow to better</w:t>
      </w:r>
      <w:r w:rsidR="00BD0FEE">
        <w:t xml:space="preserve"> </w:t>
      </w:r>
      <w:r w:rsidR="00BA6B60">
        <w:t xml:space="preserve">demarcate </w:t>
      </w:r>
      <w:r w:rsidR="00745982">
        <w:t xml:space="preserve">this </w:t>
      </w:r>
      <w:r w:rsidR="003D0E96">
        <w:t>emerging</w:t>
      </w:r>
      <w:r w:rsidR="0044018C">
        <w:t xml:space="preserve"> </w:t>
      </w:r>
      <w:r w:rsidR="001B62B4">
        <w:t>perspective</w:t>
      </w:r>
      <w:r w:rsidR="00924740">
        <w:t xml:space="preserve"> (Ibid.)</w:t>
      </w:r>
      <w:r w:rsidR="00CA0166">
        <w:t xml:space="preserve">. </w:t>
      </w:r>
    </w:p>
    <w:p w14:paraId="3181DFB3" w14:textId="6B44441B" w:rsidR="00F20BF4" w:rsidRPr="004C3818" w:rsidRDefault="007F74B1" w:rsidP="00A13C7B">
      <w:r>
        <w:t xml:space="preserve">Firstly, transformation research </w:t>
      </w:r>
      <w:r w:rsidRPr="004C3818">
        <w:t>involves an explicit normative orientation, as it aims to study and address concrete and pressing societal issues which are connected to radical change</w:t>
      </w:r>
      <w:r w:rsidR="0027283F" w:rsidRPr="004C3818">
        <w:t xml:space="preserve"> (</w:t>
      </w:r>
      <w:r w:rsidR="00B07251" w:rsidRPr="004C3818">
        <w:t xml:space="preserve">e.g., the </w:t>
      </w:r>
      <w:r w:rsidR="00E83DEA" w:rsidRPr="004C3818">
        <w:t>de-carbonisation of the energy sector</w:t>
      </w:r>
      <w:r w:rsidR="00B07251" w:rsidRPr="004C3818">
        <w:t>)</w:t>
      </w:r>
      <w:r w:rsidR="0027283F" w:rsidRPr="004C3818">
        <w:t xml:space="preserve">. </w:t>
      </w:r>
      <w:r w:rsidR="00CB7433" w:rsidRPr="004C3818">
        <w:t xml:space="preserve">However, while it is generally agreed on that, for the current multiple crises to be adequately tackled, fundamental and radical change is required, what exactly this radicality implies is contested. Similarly, the normative orientation towards sustainability as an overarching guiding principle is a common denominator within transformation research, even though there is no unanimous interpretation of what sustainability </w:t>
      </w:r>
      <w:proofErr w:type="gramStart"/>
      <w:r w:rsidR="00A21F83" w:rsidRPr="004C3818">
        <w:t>actually</w:t>
      </w:r>
      <w:r w:rsidR="00CB7433" w:rsidRPr="004C3818">
        <w:t xml:space="preserve"> means</w:t>
      </w:r>
      <w:proofErr w:type="gramEnd"/>
      <w:r w:rsidR="00E661B8">
        <w:rPr>
          <w:rStyle w:val="Funotenzeichen"/>
        </w:rPr>
        <w:footnoteReference w:id="2"/>
      </w:r>
      <w:r w:rsidR="00CB7433" w:rsidRPr="004C3818">
        <w:t>.</w:t>
      </w:r>
      <w:r w:rsidR="00502731" w:rsidRPr="004C3818">
        <w:t xml:space="preserve"> While normativity plays a central role</w:t>
      </w:r>
      <w:r w:rsidR="0026468C" w:rsidRPr="004C3818">
        <w:t>,</w:t>
      </w:r>
      <w:r w:rsidR="005F067D" w:rsidRPr="004C3818">
        <w:t xml:space="preserve"> </w:t>
      </w:r>
      <w:r w:rsidR="004B273F" w:rsidRPr="004C3818">
        <w:t xml:space="preserve">it is </w:t>
      </w:r>
      <w:r w:rsidR="003034F5" w:rsidRPr="004C3818">
        <w:t>not necessarily the case that transformation research is more normative than</w:t>
      </w:r>
      <w:r w:rsidR="00BA366E" w:rsidRPr="004C3818">
        <w:t xml:space="preserve"> other types of research</w:t>
      </w:r>
      <w:r w:rsidR="00F73782" w:rsidRPr="004C3818">
        <w:t xml:space="preserve"> </w:t>
      </w:r>
      <w:r w:rsidR="0058708F" w:rsidRPr="004C3818">
        <w:t>(Grunwald 2015)</w:t>
      </w:r>
      <w:r w:rsidR="00BA366E" w:rsidRPr="004C3818">
        <w:t xml:space="preserve">. </w:t>
      </w:r>
      <w:r w:rsidR="001E0E73" w:rsidRPr="004C3818">
        <w:t>Instead, w</w:t>
      </w:r>
      <w:r w:rsidR="0075301F" w:rsidRPr="004C3818">
        <w:t xml:space="preserve">hat sets it apart </w:t>
      </w:r>
      <w:r w:rsidR="00A02F6D" w:rsidRPr="004C3818">
        <w:t>from</w:t>
      </w:r>
      <w:r w:rsidR="00C963B9" w:rsidRPr="004C3818">
        <w:t xml:space="preserve"> traditional research</w:t>
      </w:r>
      <w:r w:rsidR="00E83DEA" w:rsidRPr="004C3818">
        <w:t xml:space="preserve"> approaches</w:t>
      </w:r>
      <w:r w:rsidR="00A02F6D" w:rsidRPr="004C3818">
        <w:t>,</w:t>
      </w:r>
      <w:r w:rsidR="00C963B9" w:rsidRPr="004C3818">
        <w:t xml:space="preserve"> </w:t>
      </w:r>
      <w:r w:rsidR="00A02F6D" w:rsidRPr="004C3818">
        <w:t xml:space="preserve">e.g., </w:t>
      </w:r>
      <w:r w:rsidR="00C963B9" w:rsidRPr="004C3818">
        <w:t>in economics or engineering</w:t>
      </w:r>
      <w:r w:rsidR="00A02F6D" w:rsidRPr="004C3818">
        <w:t>,</w:t>
      </w:r>
      <w:r w:rsidR="00C963B9" w:rsidRPr="004C3818">
        <w:t xml:space="preserve"> </w:t>
      </w:r>
      <w:r w:rsidR="00F20BF4" w:rsidRPr="004C3818">
        <w:t>is that it makes its own normativity more explicit</w:t>
      </w:r>
      <w:r w:rsidR="002021B4" w:rsidRPr="004C3818">
        <w:t>.</w:t>
      </w:r>
    </w:p>
    <w:p w14:paraId="16BA32DB" w14:textId="17D09678" w:rsidR="00B462A9" w:rsidRPr="004C3818" w:rsidRDefault="00A13C7B" w:rsidP="00A13C7B">
      <w:r w:rsidRPr="004C3818">
        <w:lastRenderedPageBreak/>
        <w:t>Th</w:t>
      </w:r>
      <w:r w:rsidR="0058708F" w:rsidRPr="004C3818">
        <w:t xml:space="preserve">e </w:t>
      </w:r>
      <w:r w:rsidRPr="004C3818">
        <w:t xml:space="preserve">engagement with complex real-world problems, which are interdisciplinary by nature, implies, secondly, </w:t>
      </w:r>
      <w:r w:rsidR="00C348AE" w:rsidRPr="004C3818">
        <w:t>a prominent role for inter-</w:t>
      </w:r>
      <w:r w:rsidR="00251310" w:rsidRPr="004C3818">
        <w:t xml:space="preserve"> and transdisciplinary research approaches. </w:t>
      </w:r>
      <w:r w:rsidR="00C27CE1" w:rsidRPr="004C3818">
        <w:t>Indeed,</w:t>
      </w:r>
      <w:r w:rsidR="00DF2543" w:rsidRPr="004C3818">
        <w:t xml:space="preserve"> </w:t>
      </w:r>
      <w:r w:rsidR="00CC4BFF" w:rsidRPr="004C3818">
        <w:t xml:space="preserve">the importance of involving more than one scientific discipline as well as social actors to better understand the problem at hand and explore possible solutions has been </w:t>
      </w:r>
      <w:r w:rsidR="006E72F0" w:rsidRPr="004C3818">
        <w:t>championed</w:t>
      </w:r>
      <w:r w:rsidR="00CC4BFF" w:rsidRPr="004C3818">
        <w:t xml:space="preserve"> in</w:t>
      </w:r>
      <w:r w:rsidR="006E72F0" w:rsidRPr="004C3818">
        <w:t xml:space="preserve"> </w:t>
      </w:r>
      <w:r w:rsidR="00CC4BFF" w:rsidRPr="004C3818">
        <w:t xml:space="preserve">the transformation literature (WBGU 2011, </w:t>
      </w:r>
      <w:proofErr w:type="spellStart"/>
      <w:r w:rsidR="00CC4BFF" w:rsidRPr="004C3818">
        <w:t>Haum</w:t>
      </w:r>
      <w:proofErr w:type="spellEnd"/>
      <w:r w:rsidR="00CC4BFF" w:rsidRPr="004C3818">
        <w:t xml:space="preserve"> &amp; </w:t>
      </w:r>
      <w:proofErr w:type="spellStart"/>
      <w:r w:rsidR="00CC4BFF" w:rsidRPr="004C3818">
        <w:t>Pilardeaux</w:t>
      </w:r>
      <w:proofErr w:type="spellEnd"/>
      <w:r w:rsidR="00CC4BFF" w:rsidRPr="004C3818">
        <w:t xml:space="preserve"> 2014, </w:t>
      </w:r>
      <w:proofErr w:type="spellStart"/>
      <w:r w:rsidR="00CC4BFF" w:rsidRPr="004C3818">
        <w:t>Wiek</w:t>
      </w:r>
      <w:proofErr w:type="spellEnd"/>
      <w:r w:rsidR="00CC4BFF" w:rsidRPr="004C3818">
        <w:t xml:space="preserve"> &amp; Lang 2016, Brandt et al. 2019)</w:t>
      </w:r>
      <w:r w:rsidR="001B581A" w:rsidRPr="004C3818">
        <w:t xml:space="preserve"> – though not without controversy</w:t>
      </w:r>
      <w:r w:rsidR="00201BDA" w:rsidRPr="004C3818">
        <w:t xml:space="preserve"> (</w:t>
      </w:r>
      <w:proofErr w:type="spellStart"/>
      <w:r w:rsidR="00201BDA" w:rsidRPr="004C3818">
        <w:t>Strohschneider</w:t>
      </w:r>
      <w:proofErr w:type="spellEnd"/>
      <w:r w:rsidR="00201BDA" w:rsidRPr="004C3818">
        <w:t xml:space="preserve"> 2014)</w:t>
      </w:r>
      <w:r w:rsidR="00CC4BFF" w:rsidRPr="004C3818">
        <w:t>.</w:t>
      </w:r>
      <w:r w:rsidR="00EB524C" w:rsidRPr="004C3818">
        <w:t xml:space="preserve"> </w:t>
      </w:r>
      <w:r w:rsidR="0026182D" w:rsidRPr="004C3818">
        <w:t>Th</w:t>
      </w:r>
      <w:r w:rsidR="00B45865" w:rsidRPr="004C3818">
        <w:t>e</w:t>
      </w:r>
      <w:r w:rsidR="0026182D" w:rsidRPr="004C3818">
        <w:t xml:space="preserve"> </w:t>
      </w:r>
      <w:r w:rsidR="00620523" w:rsidRPr="004C3818">
        <w:t xml:space="preserve">emphasis </w:t>
      </w:r>
      <w:r w:rsidR="0037006E" w:rsidRPr="004C3818">
        <w:t>on</w:t>
      </w:r>
      <w:r w:rsidR="00620523" w:rsidRPr="004C3818">
        <w:t xml:space="preserve"> </w:t>
      </w:r>
      <w:r w:rsidR="001F3FFC" w:rsidRPr="004C3818">
        <w:t xml:space="preserve">creating transdisciplinary spaces </w:t>
      </w:r>
      <w:r w:rsidR="00135D09" w:rsidRPr="004C3818">
        <w:t xml:space="preserve">to </w:t>
      </w:r>
      <w:r w:rsidR="00CA323B" w:rsidRPr="004C3818">
        <w:t xml:space="preserve">bring together diverse </w:t>
      </w:r>
      <w:r w:rsidR="00397782" w:rsidRPr="004C3818">
        <w:t xml:space="preserve">actors, </w:t>
      </w:r>
      <w:r w:rsidR="00CA323B" w:rsidRPr="004C3818">
        <w:t xml:space="preserve">problem perceptions, </w:t>
      </w:r>
      <w:proofErr w:type="gramStart"/>
      <w:r w:rsidR="00CA323B" w:rsidRPr="004C3818">
        <w:t>values</w:t>
      </w:r>
      <w:proofErr w:type="gramEnd"/>
      <w:r w:rsidR="009E08A9" w:rsidRPr="004C3818">
        <w:t xml:space="preserve"> and </w:t>
      </w:r>
      <w:r w:rsidR="00397782" w:rsidRPr="004C3818">
        <w:t xml:space="preserve">types of </w:t>
      </w:r>
      <w:r w:rsidR="00CA323B" w:rsidRPr="004C3818">
        <w:t xml:space="preserve">knowledge to </w:t>
      </w:r>
      <w:r w:rsidR="00135D09" w:rsidRPr="004C3818">
        <w:t xml:space="preserve">work on </w:t>
      </w:r>
      <w:r w:rsidR="00397782" w:rsidRPr="004C3818">
        <w:t xml:space="preserve">pressing </w:t>
      </w:r>
      <w:r w:rsidR="009E08A9" w:rsidRPr="004C3818">
        <w:t xml:space="preserve">societal </w:t>
      </w:r>
      <w:r w:rsidR="006E2212" w:rsidRPr="004C3818">
        <w:t>issues</w:t>
      </w:r>
      <w:r w:rsidR="009E08A9" w:rsidRPr="004C3818">
        <w:t xml:space="preserve"> </w:t>
      </w:r>
      <w:r w:rsidR="003C20F7" w:rsidRPr="004C3818">
        <w:t xml:space="preserve">is in </w:t>
      </w:r>
      <w:r w:rsidR="009152E9" w:rsidRPr="004C3818">
        <w:t xml:space="preserve">line with the conception of transformation as a </w:t>
      </w:r>
      <w:r w:rsidR="00855555" w:rsidRPr="004C3818">
        <w:t>societal search, learning and experimentation process</w:t>
      </w:r>
      <w:r w:rsidR="00633232" w:rsidRPr="004C3818">
        <w:t xml:space="preserve"> (</w:t>
      </w:r>
      <w:proofErr w:type="spellStart"/>
      <w:r w:rsidR="00307CD1" w:rsidRPr="004C3818">
        <w:t>Reißig</w:t>
      </w:r>
      <w:proofErr w:type="spellEnd"/>
      <w:r w:rsidR="00307CD1" w:rsidRPr="004C3818">
        <w:t>, 2009, Grin et al. 2010)</w:t>
      </w:r>
      <w:r w:rsidR="00855555" w:rsidRPr="004C3818">
        <w:t xml:space="preserve">. </w:t>
      </w:r>
    </w:p>
    <w:p w14:paraId="2AFB0F4D" w14:textId="72684D97" w:rsidR="00DD4102" w:rsidRPr="004C3818" w:rsidRDefault="004F6977" w:rsidP="00590FC1">
      <w:r w:rsidRPr="004C3818">
        <w:t>Third</w:t>
      </w:r>
      <w:r w:rsidR="00E7019E" w:rsidRPr="004C3818">
        <w:t>ly</w:t>
      </w:r>
      <w:r w:rsidRPr="004C3818">
        <w:t xml:space="preserve">, </w:t>
      </w:r>
      <w:r w:rsidR="00BF68E5" w:rsidRPr="004C3818">
        <w:t xml:space="preserve">in analogy to </w:t>
      </w:r>
      <w:r w:rsidR="00A00A69" w:rsidRPr="004C3818">
        <w:t>the two-fold goal of</w:t>
      </w:r>
      <w:r w:rsidR="00BF68E5" w:rsidRPr="004C3818">
        <w:t xml:space="preserve"> transformation research of</w:t>
      </w:r>
      <w:r w:rsidR="00A00A69" w:rsidRPr="004C3818">
        <w:t xml:space="preserve"> contributing to a better understanding of transformation processes and</w:t>
      </w:r>
      <w:r w:rsidR="00E7019E" w:rsidRPr="004C3818">
        <w:t xml:space="preserve"> </w:t>
      </w:r>
      <w:r w:rsidR="00A00A69" w:rsidRPr="004C3818">
        <w:t>actively shaping and supporting them</w:t>
      </w:r>
      <w:r w:rsidR="00F6207B" w:rsidRPr="004C3818">
        <w:t xml:space="preserve">, </w:t>
      </w:r>
      <w:r w:rsidR="00BF68E5" w:rsidRPr="004C3818">
        <w:t>two broad research approaches can be identified:</w:t>
      </w:r>
      <w:r w:rsidR="003D1D16" w:rsidRPr="004C3818">
        <w:t xml:space="preserve"> </w:t>
      </w:r>
      <w:r w:rsidR="0030229E" w:rsidRPr="004C3818">
        <w:t xml:space="preserve">a </w:t>
      </w:r>
      <w:r w:rsidR="0030229E" w:rsidRPr="0081065E">
        <w:rPr>
          <w:u w:val="single"/>
        </w:rPr>
        <w:t>descriptive-analytical and a transformative approach</w:t>
      </w:r>
      <w:r w:rsidR="00BC1609" w:rsidRPr="004C3818">
        <w:t xml:space="preserve"> (</w:t>
      </w:r>
      <w:proofErr w:type="spellStart"/>
      <w:r w:rsidR="001848F5" w:rsidRPr="004C3818">
        <w:t>Wittmayer</w:t>
      </w:r>
      <w:proofErr w:type="spellEnd"/>
      <w:r w:rsidR="001848F5" w:rsidRPr="004C3818">
        <w:t xml:space="preserve"> et al. 2018</w:t>
      </w:r>
      <w:r w:rsidR="00BC1609" w:rsidRPr="004C3818">
        <w:t>)</w:t>
      </w:r>
      <w:r w:rsidR="0012721D" w:rsidRPr="004C3818">
        <w:rPr>
          <w:rStyle w:val="Funotenzeichen"/>
        </w:rPr>
        <w:footnoteReference w:id="3"/>
      </w:r>
      <w:r w:rsidR="0030229E" w:rsidRPr="004C3818">
        <w:t xml:space="preserve">. </w:t>
      </w:r>
      <w:r w:rsidR="00A334D6" w:rsidRPr="004C3818">
        <w:t xml:space="preserve">This distinction resembles debates on </w:t>
      </w:r>
      <w:r w:rsidR="00905526" w:rsidRPr="004C3818">
        <w:t>“post-normal science”</w:t>
      </w:r>
      <w:r w:rsidR="002D1059" w:rsidRPr="004C3818">
        <w:t xml:space="preserve"> (</w:t>
      </w:r>
      <w:proofErr w:type="spellStart"/>
      <w:r w:rsidR="002D1059" w:rsidRPr="004C3818">
        <w:t>Funtowicz</w:t>
      </w:r>
      <w:proofErr w:type="spellEnd"/>
      <w:r w:rsidR="002D1059" w:rsidRPr="004C3818">
        <w:t xml:space="preserve"> &amp; </w:t>
      </w:r>
      <w:proofErr w:type="spellStart"/>
      <w:r w:rsidR="002D1059" w:rsidRPr="004C3818">
        <w:t>Ravetz</w:t>
      </w:r>
      <w:proofErr w:type="spellEnd"/>
      <w:r w:rsidR="002D1059" w:rsidRPr="004C3818">
        <w:t xml:space="preserve"> 1993)</w:t>
      </w:r>
      <w:r w:rsidR="003837E5" w:rsidRPr="004C3818">
        <w:t xml:space="preserve">, </w:t>
      </w:r>
      <w:r w:rsidR="00905526" w:rsidRPr="004C3818">
        <w:t>“Mode 2 knowledge production”</w:t>
      </w:r>
      <w:r w:rsidR="002D1059" w:rsidRPr="004C3818">
        <w:t xml:space="preserve"> (Gibbons et al. 1994)</w:t>
      </w:r>
      <w:r w:rsidR="003837E5" w:rsidRPr="004C3818">
        <w:t xml:space="preserve"> and </w:t>
      </w:r>
      <w:r w:rsidR="007465FA" w:rsidRPr="004C3818">
        <w:t xml:space="preserve">the </w:t>
      </w:r>
      <w:r w:rsidR="006B6489" w:rsidRPr="004C3818">
        <w:t xml:space="preserve">more </w:t>
      </w:r>
      <w:r w:rsidR="007465FA" w:rsidRPr="004C3818">
        <w:t xml:space="preserve">established approach of </w:t>
      </w:r>
      <w:r w:rsidR="003837E5" w:rsidRPr="004C3818">
        <w:t>“action research”</w:t>
      </w:r>
      <w:r w:rsidR="00DA76C6" w:rsidRPr="004C3818">
        <w:t xml:space="preserve"> (Greenwood &amp; Levin 2007)</w:t>
      </w:r>
      <w:r w:rsidR="0048033D" w:rsidRPr="004C3818">
        <w:t xml:space="preserve">. </w:t>
      </w:r>
      <w:r w:rsidR="00867C84" w:rsidRPr="004C3818">
        <w:t>A d</w:t>
      </w:r>
      <w:r w:rsidR="00E5357B" w:rsidRPr="004C3818">
        <w:t>escriptive-analytical approach</w:t>
      </w:r>
      <w:r w:rsidR="00867C84" w:rsidRPr="004C3818">
        <w:t xml:space="preserve"> is</w:t>
      </w:r>
      <w:r w:rsidR="00E5357B" w:rsidRPr="004C3818">
        <w:t xml:space="preserve"> </w:t>
      </w:r>
      <w:r w:rsidR="00CB29C6" w:rsidRPr="004C3818">
        <w:t>primarily</w:t>
      </w:r>
      <w:r w:rsidR="00E5357B" w:rsidRPr="004C3818">
        <w:t xml:space="preserve"> intere</w:t>
      </w:r>
      <w:r w:rsidR="003D1D16" w:rsidRPr="004C3818">
        <w:t xml:space="preserve">sted in </w:t>
      </w:r>
      <w:r w:rsidR="00F844A2" w:rsidRPr="004C3818">
        <w:t xml:space="preserve">describing, </w:t>
      </w:r>
      <w:proofErr w:type="gramStart"/>
      <w:r w:rsidR="00285E83" w:rsidRPr="004C3818">
        <w:t>analysing</w:t>
      </w:r>
      <w:proofErr w:type="gramEnd"/>
      <w:r w:rsidR="00F844A2" w:rsidRPr="004C3818">
        <w:t xml:space="preserve"> </w:t>
      </w:r>
      <w:r w:rsidR="00285E83" w:rsidRPr="004C3818">
        <w:t xml:space="preserve">and explaining </w:t>
      </w:r>
      <w:r w:rsidR="00041958" w:rsidRPr="004C3818">
        <w:t>existing challenges</w:t>
      </w:r>
      <w:r w:rsidR="00F844A2" w:rsidRPr="004C3818">
        <w:t xml:space="preserve"> as well as past processes of social change</w:t>
      </w:r>
      <w:r w:rsidR="00C51104" w:rsidRPr="004C3818">
        <w:t xml:space="preserve">, </w:t>
      </w:r>
      <w:r w:rsidR="00F51F09" w:rsidRPr="004C3818">
        <w:t xml:space="preserve">while </w:t>
      </w:r>
      <w:r w:rsidR="002334FE" w:rsidRPr="004C3818">
        <w:t>also</w:t>
      </w:r>
      <w:r w:rsidR="00F51F09" w:rsidRPr="004C3818">
        <w:t xml:space="preserve"> providing insights on </w:t>
      </w:r>
      <w:r w:rsidR="00C51104" w:rsidRPr="004C3818">
        <w:t>possible solution strategies</w:t>
      </w:r>
      <w:r w:rsidR="008426AA" w:rsidRPr="004C3818">
        <w:t>, mainly through the production of conceptual knowledge.</w:t>
      </w:r>
      <w:r w:rsidR="00F16447" w:rsidRPr="004C3818">
        <w:t xml:space="preserve"> </w:t>
      </w:r>
      <w:r w:rsidR="00F8393B" w:rsidRPr="004C3818">
        <w:t>A t</w:t>
      </w:r>
      <w:r w:rsidR="00867C84" w:rsidRPr="004C3818">
        <w:t>ransformative appro</w:t>
      </w:r>
      <w:r w:rsidR="00F8393B" w:rsidRPr="004C3818">
        <w:t>a</w:t>
      </w:r>
      <w:r w:rsidR="00867C84" w:rsidRPr="004C3818">
        <w:t>ch</w:t>
      </w:r>
      <w:r w:rsidR="00F8393B" w:rsidRPr="004C3818">
        <w:t xml:space="preserve">, </w:t>
      </w:r>
      <w:r w:rsidR="00510D5E" w:rsidRPr="004C3818">
        <w:t>instead</w:t>
      </w:r>
      <w:r w:rsidR="00F8393B" w:rsidRPr="004C3818">
        <w:t xml:space="preserve">, </w:t>
      </w:r>
      <w:r w:rsidR="00A93AE6" w:rsidRPr="004C3818">
        <w:t xml:space="preserve">is more </w:t>
      </w:r>
      <w:r w:rsidR="00EC3EBF" w:rsidRPr="008A218A">
        <w:rPr>
          <w:u w:val="single"/>
        </w:rPr>
        <w:t>solution</w:t>
      </w:r>
      <w:r w:rsidR="00510D5E" w:rsidRPr="008A218A">
        <w:rPr>
          <w:u w:val="single"/>
        </w:rPr>
        <w:t>-</w:t>
      </w:r>
      <w:r w:rsidR="00EC3EBF" w:rsidRPr="008A218A">
        <w:rPr>
          <w:u w:val="single"/>
        </w:rPr>
        <w:t xml:space="preserve"> </w:t>
      </w:r>
      <w:r w:rsidR="00BD4EFA" w:rsidRPr="008A218A">
        <w:rPr>
          <w:u w:val="single"/>
        </w:rPr>
        <w:t xml:space="preserve">and </w:t>
      </w:r>
      <w:r w:rsidR="00B218E0" w:rsidRPr="008A218A">
        <w:rPr>
          <w:u w:val="single"/>
        </w:rPr>
        <w:t xml:space="preserve">process-oriented, </w:t>
      </w:r>
      <w:r w:rsidR="00473949" w:rsidRPr="004C3818">
        <w:t>striving to search for and help implement solutions to concrete societal problems. In doing so, it</w:t>
      </w:r>
      <w:r w:rsidR="004F2939" w:rsidRPr="004C3818">
        <w:t xml:space="preserve"> </w:t>
      </w:r>
      <w:r w:rsidR="00CD0FC4" w:rsidRPr="004C3818">
        <w:t xml:space="preserve">is open to </w:t>
      </w:r>
      <w:r w:rsidR="009936E2" w:rsidRPr="004C3818">
        <w:t xml:space="preserve">a variety of </w:t>
      </w:r>
      <w:r w:rsidR="00B84E2D" w:rsidRPr="004C3818">
        <w:t xml:space="preserve">scientific and non-scientific </w:t>
      </w:r>
      <w:r w:rsidR="005F330D" w:rsidRPr="004C3818">
        <w:t xml:space="preserve">actors and </w:t>
      </w:r>
      <w:r w:rsidR="00473949" w:rsidRPr="004C3818">
        <w:t xml:space="preserve">types of </w:t>
      </w:r>
      <w:r w:rsidR="00B84E2D" w:rsidRPr="004C3818">
        <w:t>knowledge,</w:t>
      </w:r>
      <w:r w:rsidR="00CD0FC4" w:rsidRPr="004C3818">
        <w:t xml:space="preserve"> which are</w:t>
      </w:r>
      <w:r w:rsidR="00B84E2D" w:rsidRPr="004C3818">
        <w:t xml:space="preserve"> </w:t>
      </w:r>
      <w:r w:rsidR="00CD0FC4" w:rsidRPr="004C3818">
        <w:t>typically</w:t>
      </w:r>
      <w:r w:rsidR="000B1959" w:rsidRPr="004C3818">
        <w:t xml:space="preserve"> </w:t>
      </w:r>
      <w:r w:rsidR="00E80576" w:rsidRPr="004C3818">
        <w:t>integrated through</w:t>
      </w:r>
      <w:r w:rsidR="005F330D" w:rsidRPr="004C3818">
        <w:t xml:space="preserve"> </w:t>
      </w:r>
      <w:r w:rsidR="000B1959" w:rsidRPr="004C3818">
        <w:t xml:space="preserve">a </w:t>
      </w:r>
      <w:r w:rsidR="00E80576" w:rsidRPr="004C3818">
        <w:t xml:space="preserve">transdisciplinary, participatory </w:t>
      </w:r>
      <w:r w:rsidR="005F330D" w:rsidRPr="004C3818">
        <w:t>research design</w:t>
      </w:r>
      <w:r w:rsidR="00F5788B" w:rsidRPr="004C3818">
        <w:t xml:space="preserve"> </w:t>
      </w:r>
      <w:r w:rsidR="004E7787" w:rsidRPr="004C3818">
        <w:t xml:space="preserve">directed towards the </w:t>
      </w:r>
      <w:r w:rsidR="00F22938" w:rsidRPr="004C3818">
        <w:t>co-</w:t>
      </w:r>
      <w:r w:rsidR="00D119E7" w:rsidRPr="004C3818">
        <w:t>develop</w:t>
      </w:r>
      <w:r w:rsidR="00CD0FC4" w:rsidRPr="004C3818">
        <w:t>ment of</w:t>
      </w:r>
      <w:r w:rsidR="00F5788B" w:rsidRPr="004C3818">
        <w:t xml:space="preserve"> actionable knowledge</w:t>
      </w:r>
      <w:r w:rsidR="00F22938" w:rsidRPr="004C3818">
        <w:rPr>
          <w:rStyle w:val="Funotenzeichen"/>
        </w:rPr>
        <w:footnoteReference w:id="4"/>
      </w:r>
      <w:r w:rsidR="00F5788B" w:rsidRPr="004C3818">
        <w:t xml:space="preserve">. </w:t>
      </w:r>
      <w:r w:rsidR="00F92253" w:rsidRPr="004C3818">
        <w:t xml:space="preserve">The descriptive-analytical and the transformative research approach </w:t>
      </w:r>
      <w:r w:rsidR="00DD4102" w:rsidRPr="004C3818">
        <w:t xml:space="preserve">can be considered as two </w:t>
      </w:r>
      <w:r w:rsidR="004C67A8" w:rsidRPr="004C3818">
        <w:t>poles</w:t>
      </w:r>
      <w:r w:rsidR="00A20649" w:rsidRPr="004C3818">
        <w:t xml:space="preserve"> </w:t>
      </w:r>
      <w:r w:rsidR="003944C3" w:rsidRPr="004C3818">
        <w:t xml:space="preserve">characterising different ways to approach </w:t>
      </w:r>
      <w:r w:rsidR="00AE6B9D" w:rsidRPr="004C3818">
        <w:t xml:space="preserve">a set of research questions </w:t>
      </w:r>
      <w:r w:rsidR="00BE21A0" w:rsidRPr="004C3818">
        <w:t>within the broader frame of transformation research. In practice</w:t>
      </w:r>
      <w:r w:rsidR="00590FC1" w:rsidRPr="004C3818">
        <w:t xml:space="preserve">, </w:t>
      </w:r>
      <w:r w:rsidR="00371A07" w:rsidRPr="004C3818">
        <w:t xml:space="preserve">combinations and overlaps </w:t>
      </w:r>
      <w:r w:rsidR="00590FC1" w:rsidRPr="004C3818">
        <w:t xml:space="preserve">between the two approaches </w:t>
      </w:r>
      <w:r w:rsidR="00D41C1C" w:rsidRPr="004C3818">
        <w:t>are</w:t>
      </w:r>
      <w:r w:rsidR="009D535C" w:rsidRPr="004C3818">
        <w:t xml:space="preserve"> possible and</w:t>
      </w:r>
      <w:r w:rsidR="00D41C1C" w:rsidRPr="004C3818">
        <w:t xml:space="preserve"> quite common</w:t>
      </w:r>
      <w:r w:rsidR="00DD5960" w:rsidRPr="004C3818">
        <w:t>.</w:t>
      </w:r>
    </w:p>
    <w:p w14:paraId="5E16DBE0" w14:textId="7404587B" w:rsidR="009C46BF" w:rsidRDefault="00186928" w:rsidP="009C46BF">
      <w:r w:rsidRPr="004C3818">
        <w:t>Finally</w:t>
      </w:r>
      <w:r w:rsidR="00843811" w:rsidRPr="004C3818">
        <w:t xml:space="preserve">, </w:t>
      </w:r>
      <w:proofErr w:type="gramStart"/>
      <w:r w:rsidR="00E606DC" w:rsidRPr="004C3818">
        <w:t>in light of</w:t>
      </w:r>
      <w:proofErr w:type="gramEnd"/>
      <w:r w:rsidR="00E606DC" w:rsidRPr="004C3818">
        <w:t xml:space="preserve"> the increasing transcendence of traditional boundaries between science and society, </w:t>
      </w:r>
      <w:r w:rsidR="00E7019E" w:rsidRPr="004C3818">
        <w:t xml:space="preserve">there is an ongoing debate on </w:t>
      </w:r>
      <w:r w:rsidR="00E7019E" w:rsidRPr="00A1595F">
        <w:rPr>
          <w:u w:val="single"/>
        </w:rPr>
        <w:t xml:space="preserve">quality criteria </w:t>
      </w:r>
      <w:r w:rsidR="00EF41D2" w:rsidRPr="00A1595F">
        <w:rPr>
          <w:u w:val="single"/>
        </w:rPr>
        <w:t>for transformation research</w:t>
      </w:r>
      <w:r w:rsidR="00DE6192" w:rsidRPr="00A1595F">
        <w:rPr>
          <w:u w:val="single"/>
        </w:rPr>
        <w:t>.</w:t>
      </w:r>
      <w:r w:rsidR="00DE6192" w:rsidRPr="004C3818">
        <w:t xml:space="preserve"> </w:t>
      </w:r>
      <w:r w:rsidR="001242A2" w:rsidRPr="004C3818">
        <w:t>While s</w:t>
      </w:r>
      <w:r w:rsidR="00546529" w:rsidRPr="004C3818">
        <w:t xml:space="preserve">ome argue that </w:t>
      </w:r>
      <w:r w:rsidR="009C6B6F" w:rsidRPr="004C3818">
        <w:t>clear</w:t>
      </w:r>
      <w:r w:rsidR="00CA3D61" w:rsidRPr="004C3818">
        <w:t xml:space="preserve">, </w:t>
      </w:r>
      <w:r w:rsidR="00FE0108" w:rsidRPr="004C3818">
        <w:t>incontestable</w:t>
      </w:r>
      <w:r w:rsidR="00CA3D61" w:rsidRPr="004C3818">
        <w:t xml:space="preserve"> criteria </w:t>
      </w:r>
      <w:r w:rsidR="003934E2" w:rsidRPr="004C3818">
        <w:t xml:space="preserve">to assess the quality of </w:t>
      </w:r>
      <w:r w:rsidR="00344511" w:rsidRPr="004C3818">
        <w:t>transdisciplinary</w:t>
      </w:r>
      <w:r w:rsidR="0045370F" w:rsidRPr="004C3818">
        <w:t xml:space="preserve"> </w:t>
      </w:r>
      <w:r w:rsidR="003934E2" w:rsidRPr="004C3818">
        <w:t>research</w:t>
      </w:r>
      <w:r w:rsidR="0045370F" w:rsidRPr="004C3818">
        <w:t xml:space="preserve"> </w:t>
      </w:r>
      <w:r w:rsidR="002C54DE" w:rsidRPr="004C3818">
        <w:t>may no longer be available</w:t>
      </w:r>
      <w:r w:rsidR="00DF062B" w:rsidRPr="004C3818">
        <w:t xml:space="preserve"> and instead call for an openness to </w:t>
      </w:r>
      <w:r w:rsidR="00935053" w:rsidRPr="004C3818">
        <w:t xml:space="preserve">a </w:t>
      </w:r>
      <w:r w:rsidR="00DF062B" w:rsidRPr="004C3818">
        <w:t>plurality</w:t>
      </w:r>
      <w:r w:rsidR="00935053">
        <w:t xml:space="preserve"> of definitions</w:t>
      </w:r>
      <w:r w:rsidR="00DF062B">
        <w:t xml:space="preserve"> </w:t>
      </w:r>
      <w:r w:rsidR="00935053">
        <w:t>of quality</w:t>
      </w:r>
      <w:r w:rsidR="002C54DE">
        <w:t xml:space="preserve"> </w:t>
      </w:r>
      <w:r w:rsidR="001242A2">
        <w:t>(</w:t>
      </w:r>
      <w:r w:rsidR="006B2BA3">
        <w:t xml:space="preserve">e.g., </w:t>
      </w:r>
      <w:proofErr w:type="spellStart"/>
      <w:r w:rsidR="001242A2">
        <w:t>Nowotny</w:t>
      </w:r>
      <w:proofErr w:type="spellEnd"/>
      <w:r w:rsidR="001242A2">
        <w:t xml:space="preserve"> et al. 2003)</w:t>
      </w:r>
      <w:r w:rsidR="00E43134">
        <w:t>, others stress the i</w:t>
      </w:r>
      <w:r w:rsidR="00E43134" w:rsidRPr="00B13348">
        <w:rPr>
          <w:u w:val="single"/>
        </w:rPr>
        <w:t>mportance of identifying</w:t>
      </w:r>
      <w:r w:rsidR="0074250F" w:rsidRPr="00B13348">
        <w:rPr>
          <w:u w:val="single"/>
        </w:rPr>
        <w:t xml:space="preserve"> </w:t>
      </w:r>
      <w:r w:rsidR="00767FEE" w:rsidRPr="00B13348">
        <w:rPr>
          <w:u w:val="single"/>
        </w:rPr>
        <w:t xml:space="preserve">and </w:t>
      </w:r>
      <w:r w:rsidR="00DF062B" w:rsidRPr="00B13348">
        <w:rPr>
          <w:u w:val="single"/>
        </w:rPr>
        <w:t>adhering</w:t>
      </w:r>
      <w:r w:rsidR="00767FEE" w:rsidRPr="00B13348">
        <w:rPr>
          <w:u w:val="single"/>
        </w:rPr>
        <w:t xml:space="preserve"> to </w:t>
      </w:r>
      <w:r w:rsidR="00E43134" w:rsidRPr="00B13348">
        <w:rPr>
          <w:u w:val="single"/>
        </w:rPr>
        <w:t>generalised quality criteria</w:t>
      </w:r>
      <w:r w:rsidR="006B2BA3" w:rsidRPr="00B13348">
        <w:rPr>
          <w:u w:val="single"/>
        </w:rPr>
        <w:t xml:space="preserve"> </w:t>
      </w:r>
      <w:r w:rsidR="00205213" w:rsidRPr="00B13348">
        <w:rPr>
          <w:u w:val="single"/>
        </w:rPr>
        <w:t>also within</w:t>
      </w:r>
      <w:r w:rsidR="006B2BA3" w:rsidRPr="00B13348">
        <w:rPr>
          <w:u w:val="single"/>
        </w:rPr>
        <w:t xml:space="preserve"> </w:t>
      </w:r>
      <w:r w:rsidR="00344511" w:rsidRPr="00B13348">
        <w:rPr>
          <w:u w:val="single"/>
        </w:rPr>
        <w:t xml:space="preserve">transdisciplinary and transformative </w:t>
      </w:r>
      <w:r w:rsidR="005367A0" w:rsidRPr="00B13348">
        <w:rPr>
          <w:u w:val="single"/>
        </w:rPr>
        <w:t>research</w:t>
      </w:r>
      <w:r w:rsidR="003C701E" w:rsidRPr="00B13348">
        <w:rPr>
          <w:u w:val="single"/>
        </w:rPr>
        <w:t xml:space="preserve"> </w:t>
      </w:r>
      <w:r w:rsidR="00344511" w:rsidRPr="00B13348">
        <w:rPr>
          <w:u w:val="single"/>
        </w:rPr>
        <w:t xml:space="preserve">approaches </w:t>
      </w:r>
      <w:r w:rsidR="003C701E">
        <w:t xml:space="preserve">(e.g., </w:t>
      </w:r>
      <w:proofErr w:type="spellStart"/>
      <w:r w:rsidR="003C701E">
        <w:t>Schneidewind</w:t>
      </w:r>
      <w:proofErr w:type="spellEnd"/>
      <w:r w:rsidR="003C701E">
        <w:t xml:space="preserve"> and Singer-</w:t>
      </w:r>
      <w:proofErr w:type="spellStart"/>
      <w:r w:rsidR="003C701E">
        <w:t>Brodowski</w:t>
      </w:r>
      <w:proofErr w:type="spellEnd"/>
      <w:r w:rsidR="003C701E">
        <w:t xml:space="preserve"> 2013). </w:t>
      </w:r>
      <w:r w:rsidR="002A75D9">
        <w:t>Some provisional</w:t>
      </w:r>
      <w:r w:rsidR="00DF4F33">
        <w:t xml:space="preserve"> </w:t>
      </w:r>
      <w:r w:rsidR="0074250F">
        <w:t>criteria that</w:t>
      </w:r>
      <w:r w:rsidR="00DF4F33">
        <w:t xml:space="preserve"> </w:t>
      </w:r>
      <w:r w:rsidR="0074250F">
        <w:t xml:space="preserve">have been </w:t>
      </w:r>
      <w:r w:rsidR="00205213">
        <w:t>discussed in this context</w:t>
      </w:r>
      <w:r w:rsidR="00DF4F33">
        <w:t xml:space="preserve"> </w:t>
      </w:r>
      <w:r w:rsidR="0074250F">
        <w:t xml:space="preserve">are </w:t>
      </w:r>
      <w:r w:rsidR="00D26FC6">
        <w:t>the scientific and the social impact</w:t>
      </w:r>
      <w:r w:rsidR="00DC70DD">
        <w:t xml:space="preserve"> as well as the credibility or </w:t>
      </w:r>
      <w:r w:rsidR="00AE3A1B">
        <w:t>trustworthiness of the research and its results</w:t>
      </w:r>
      <w:r w:rsidR="00E02507">
        <w:t xml:space="preserve"> (</w:t>
      </w:r>
      <w:r w:rsidR="0032619E">
        <w:t>see</w:t>
      </w:r>
      <w:r w:rsidR="00B84383">
        <w:t xml:space="preserve">, </w:t>
      </w:r>
      <w:r w:rsidR="003C1908">
        <w:t>e.g.</w:t>
      </w:r>
      <w:r w:rsidR="00B84383">
        <w:t xml:space="preserve">, </w:t>
      </w:r>
      <w:r w:rsidR="009F1C5D">
        <w:t xml:space="preserve">Bergmann et al. 2005, </w:t>
      </w:r>
      <w:r w:rsidR="003C1908">
        <w:t xml:space="preserve">Schwartz-Shea 2006, </w:t>
      </w:r>
      <w:r w:rsidR="00E02507">
        <w:t>Green</w:t>
      </w:r>
      <w:r w:rsidR="0032619E">
        <w:t>wood &amp; Levin 2010)</w:t>
      </w:r>
      <w:r w:rsidR="00D26FC6">
        <w:t>.</w:t>
      </w:r>
      <w:r w:rsidR="00477530">
        <w:t xml:space="preserve"> Beyond these outcome-related </w:t>
      </w:r>
      <w:r w:rsidR="002F66F4">
        <w:t>factors</w:t>
      </w:r>
      <w:r w:rsidR="00477530">
        <w:t xml:space="preserve">, </w:t>
      </w:r>
      <w:r w:rsidR="003F141B">
        <w:t>also the t</w:t>
      </w:r>
      <w:r w:rsidR="003F141B" w:rsidRPr="000C6FC3">
        <w:rPr>
          <w:u w:val="single"/>
        </w:rPr>
        <w:t xml:space="preserve">ransparency </w:t>
      </w:r>
      <w:r w:rsidR="00E31816" w:rsidRPr="000C6FC3">
        <w:rPr>
          <w:u w:val="single"/>
        </w:rPr>
        <w:t xml:space="preserve">about </w:t>
      </w:r>
      <w:r w:rsidR="003E35EA" w:rsidRPr="000C6FC3">
        <w:rPr>
          <w:u w:val="single"/>
        </w:rPr>
        <w:t>research goals, approaches, methods and procedure</w:t>
      </w:r>
      <w:r w:rsidR="003E35EA">
        <w:t xml:space="preserve">s </w:t>
      </w:r>
      <w:r w:rsidR="003F141B">
        <w:t>(see</w:t>
      </w:r>
      <w:r w:rsidR="00BD472A">
        <w:t xml:space="preserve">, e.g., </w:t>
      </w:r>
      <w:r w:rsidR="00F62D99">
        <w:t xml:space="preserve">Cash et al. 2002, </w:t>
      </w:r>
      <w:r w:rsidR="00CF5C47">
        <w:t>Schwartz</w:t>
      </w:r>
      <w:r w:rsidR="00BD472A">
        <w:t>-</w:t>
      </w:r>
      <w:r w:rsidR="00CF5C47">
        <w:t>Shea 2006)</w:t>
      </w:r>
      <w:r w:rsidR="003F141B">
        <w:t xml:space="preserve"> </w:t>
      </w:r>
      <w:r w:rsidR="009D0F66">
        <w:t xml:space="preserve">as well as the </w:t>
      </w:r>
      <w:r w:rsidR="003F141B">
        <w:t xml:space="preserve">reflexivity </w:t>
      </w:r>
      <w:r w:rsidR="00DF1ED4">
        <w:t>employed</w:t>
      </w:r>
      <w:r w:rsidR="009D0F66">
        <w:t xml:space="preserve"> </w:t>
      </w:r>
      <w:r w:rsidR="002F66F4">
        <w:t>in the research process</w:t>
      </w:r>
      <w:r w:rsidR="00983A02">
        <w:t xml:space="preserve"> –</w:t>
      </w:r>
      <w:r w:rsidR="00F05857">
        <w:t xml:space="preserve"> </w:t>
      </w:r>
      <w:r w:rsidR="00024D29">
        <w:t>implying</w:t>
      </w:r>
      <w:r w:rsidR="00E5510D">
        <w:t>, among other things,</w:t>
      </w:r>
      <w:r w:rsidR="000925AA">
        <w:t xml:space="preserve"> critically reflecting </w:t>
      </w:r>
      <w:r w:rsidR="00A45A10">
        <w:t xml:space="preserve">on </w:t>
      </w:r>
      <w:r w:rsidR="00B26940">
        <w:t xml:space="preserve">the epistemological and normative </w:t>
      </w:r>
      <w:r w:rsidR="00B26940">
        <w:lastRenderedPageBreak/>
        <w:t xml:space="preserve">assumptions </w:t>
      </w:r>
      <w:r w:rsidR="005E7209">
        <w:t>involved</w:t>
      </w:r>
      <w:r w:rsidR="00B26940">
        <w:t>,</w:t>
      </w:r>
      <w:r w:rsidR="00A45A10">
        <w:t xml:space="preserve"> the relationship between the researchers and the researched as well as </w:t>
      </w:r>
      <w:r w:rsidR="00991547">
        <w:t xml:space="preserve">the situatedness of the </w:t>
      </w:r>
      <w:r w:rsidR="00324DCE">
        <w:t xml:space="preserve">researchers and the </w:t>
      </w:r>
      <w:r w:rsidR="00991547">
        <w:t xml:space="preserve">research itself </w:t>
      </w:r>
      <w:r w:rsidR="009C46BF">
        <w:t xml:space="preserve">(see, e.g., Finlay 2002, Schwartz-Shea 2006, Stirling 2006) – have been stressed. </w:t>
      </w:r>
    </w:p>
    <w:p w14:paraId="0097A2C5" w14:textId="77777777" w:rsidR="00A67BE6" w:rsidRDefault="00E158C6" w:rsidP="00202105">
      <w:pPr>
        <w:rPr>
          <w:lang w:val="en-US"/>
        </w:rPr>
      </w:pPr>
      <w:r>
        <w:t>However, as hinted at in the previous section, there remain substantive</w:t>
      </w:r>
      <w:r w:rsidR="00750580">
        <w:t xml:space="preserve"> epistemological</w:t>
      </w:r>
      <w:r w:rsidR="00966ABB">
        <w:t xml:space="preserve">, </w:t>
      </w:r>
      <w:proofErr w:type="gramStart"/>
      <w:r w:rsidRPr="004B2B59">
        <w:rPr>
          <w:lang w:val="en-US"/>
        </w:rPr>
        <w:t>methodological</w:t>
      </w:r>
      <w:proofErr w:type="gramEnd"/>
      <w:r w:rsidR="006E64F9">
        <w:rPr>
          <w:lang w:val="en-US"/>
        </w:rPr>
        <w:t xml:space="preserve"> and</w:t>
      </w:r>
      <w:r w:rsidR="006D74DB">
        <w:rPr>
          <w:lang w:val="en-US"/>
        </w:rPr>
        <w:t xml:space="preserve"> </w:t>
      </w:r>
      <w:r w:rsidR="00966ABB">
        <w:rPr>
          <w:lang w:val="en-US"/>
        </w:rPr>
        <w:t>methodical</w:t>
      </w:r>
      <w:r w:rsidR="006E64F9">
        <w:rPr>
          <w:lang w:val="en-US"/>
        </w:rPr>
        <w:t xml:space="preserve"> </w:t>
      </w:r>
      <w:r>
        <w:rPr>
          <w:lang w:val="en-US"/>
        </w:rPr>
        <w:t>questions</w:t>
      </w:r>
      <w:r w:rsidR="005B33D5">
        <w:rPr>
          <w:lang w:val="en-US"/>
        </w:rPr>
        <w:t xml:space="preserve">, especially </w:t>
      </w:r>
      <w:r>
        <w:rPr>
          <w:lang w:val="en-US"/>
        </w:rPr>
        <w:t xml:space="preserve">when it comes to participatory approaches in </w:t>
      </w:r>
      <w:r w:rsidR="001D0934">
        <w:rPr>
          <w:lang w:val="en-US"/>
        </w:rPr>
        <w:t>transdisciplinary contexts</w:t>
      </w:r>
      <w:r>
        <w:rPr>
          <w:lang w:val="en-US"/>
        </w:rPr>
        <w:t>.</w:t>
      </w:r>
      <w:r w:rsidR="005B33D5">
        <w:rPr>
          <w:lang w:val="en-US"/>
        </w:rPr>
        <w:t xml:space="preserve"> </w:t>
      </w:r>
      <w:r w:rsidR="00982092">
        <w:rPr>
          <w:lang w:val="en-US"/>
        </w:rPr>
        <w:t xml:space="preserve">Regarding the last point, </w:t>
      </w:r>
      <w:proofErr w:type="spellStart"/>
      <w:r w:rsidR="00750580" w:rsidRPr="00A72A73">
        <w:rPr>
          <w:lang w:val="en-US"/>
        </w:rPr>
        <w:t>Wittmayer</w:t>
      </w:r>
      <w:proofErr w:type="spellEnd"/>
      <w:r w:rsidR="00750580" w:rsidRPr="00A72A73">
        <w:rPr>
          <w:lang w:val="en-US"/>
        </w:rPr>
        <w:t xml:space="preserve"> et al. (201</w:t>
      </w:r>
      <w:r w:rsidR="00D7410E">
        <w:rPr>
          <w:lang w:val="en-US"/>
        </w:rPr>
        <w:t>7: 70-82</w:t>
      </w:r>
      <w:r w:rsidR="00750580" w:rsidRPr="00A72A73">
        <w:rPr>
          <w:lang w:val="en-US"/>
        </w:rPr>
        <w:t xml:space="preserve">) </w:t>
      </w:r>
      <w:r w:rsidR="009148C0">
        <w:rPr>
          <w:lang w:val="en-US"/>
        </w:rPr>
        <w:t>have offered</w:t>
      </w:r>
      <w:r w:rsidR="00750580" w:rsidRPr="00A72A73">
        <w:rPr>
          <w:lang w:val="en-US"/>
        </w:rPr>
        <w:t xml:space="preserve"> a useful </w:t>
      </w:r>
      <w:r w:rsidR="00456985">
        <w:rPr>
          <w:lang w:val="en-US"/>
        </w:rPr>
        <w:t xml:space="preserve">starting point for reflection </w:t>
      </w:r>
      <w:r w:rsidR="00F346B7">
        <w:rPr>
          <w:lang w:val="en-US"/>
        </w:rPr>
        <w:t xml:space="preserve">by </w:t>
      </w:r>
      <w:r w:rsidR="009148C0">
        <w:rPr>
          <w:lang w:val="en-US"/>
        </w:rPr>
        <w:t>providing an overv</w:t>
      </w:r>
      <w:r w:rsidR="00750580" w:rsidRPr="00A72A73">
        <w:rPr>
          <w:lang w:val="en-US"/>
        </w:rPr>
        <w:t>iew of social science methods within transformation research</w:t>
      </w:r>
      <w:r w:rsidR="00982092">
        <w:rPr>
          <w:lang w:val="en-US"/>
        </w:rPr>
        <w:t xml:space="preserve"> that can be used</w:t>
      </w:r>
      <w:r w:rsidR="00750580" w:rsidRPr="00A72A73">
        <w:rPr>
          <w:lang w:val="en-US"/>
        </w:rPr>
        <w:t xml:space="preserve"> for </w:t>
      </w:r>
      <w:r w:rsidR="001F47D7">
        <w:rPr>
          <w:lang w:val="en-US"/>
        </w:rPr>
        <w:t>data</w:t>
      </w:r>
      <w:r w:rsidR="00750580" w:rsidRPr="00A72A73">
        <w:rPr>
          <w:lang w:val="en-US"/>
        </w:rPr>
        <w:t xml:space="preserve"> collection (e.g., experiments, participant observation, Delphi method), data analysis (e.g., grounded theory, conflict analysis, social network analysis) and participatory frameworks (e.g., transition management, communities of practice, living labs).</w:t>
      </w:r>
      <w:r w:rsidR="00707575">
        <w:rPr>
          <w:lang w:val="en-US"/>
        </w:rPr>
        <w:t xml:space="preserve"> </w:t>
      </w:r>
    </w:p>
    <w:p w14:paraId="4A2FFEB2" w14:textId="6691C674" w:rsidR="00EC3C40" w:rsidRDefault="001F47D7" w:rsidP="00202105">
      <w:pPr>
        <w:rPr>
          <w:lang w:val="en-US"/>
        </w:rPr>
      </w:pPr>
      <w:r>
        <w:rPr>
          <w:lang w:val="en-US"/>
        </w:rPr>
        <w:t>Other</w:t>
      </w:r>
      <w:r w:rsidR="00D536C7">
        <w:rPr>
          <w:lang w:val="en-US"/>
        </w:rPr>
        <w:t xml:space="preserve"> future challenges for transformation research include navigat</w:t>
      </w:r>
      <w:r w:rsidR="00B468A0">
        <w:rPr>
          <w:lang w:val="en-US"/>
        </w:rPr>
        <w:t>ing</w:t>
      </w:r>
      <w:r w:rsidR="00D536C7">
        <w:rPr>
          <w:lang w:val="en-US"/>
        </w:rPr>
        <w:t xml:space="preserve"> the plurality of research foci, </w:t>
      </w:r>
      <w:proofErr w:type="gramStart"/>
      <w:r w:rsidR="00D536C7">
        <w:rPr>
          <w:lang w:val="en-US"/>
        </w:rPr>
        <w:t>concepts</w:t>
      </w:r>
      <w:proofErr w:type="gramEnd"/>
      <w:r w:rsidR="00D536C7">
        <w:rPr>
          <w:lang w:val="en-US"/>
        </w:rPr>
        <w:t xml:space="preserve"> and frameworks – which is considered one of its core strengths</w:t>
      </w:r>
      <w:r w:rsidR="009442E5">
        <w:rPr>
          <w:lang w:val="en-US"/>
        </w:rPr>
        <w:t xml:space="preserve"> –</w:t>
      </w:r>
      <w:r w:rsidR="00202105">
        <w:rPr>
          <w:lang w:val="en-US"/>
        </w:rPr>
        <w:t xml:space="preserve"> by </w:t>
      </w:r>
      <w:r w:rsidR="006E1EC1">
        <w:rPr>
          <w:lang w:val="en-US"/>
        </w:rPr>
        <w:t>clearly delineating</w:t>
      </w:r>
      <w:r w:rsidR="00202105">
        <w:rPr>
          <w:lang w:val="en-US"/>
        </w:rPr>
        <w:t xml:space="preserve"> the epistemological and ontological differences between various research strands</w:t>
      </w:r>
      <w:r w:rsidR="006E1EC1">
        <w:rPr>
          <w:lang w:val="en-US"/>
        </w:rPr>
        <w:t xml:space="preserve"> while also </w:t>
      </w:r>
      <w:r w:rsidR="009F47A0">
        <w:rPr>
          <w:lang w:val="en-US"/>
        </w:rPr>
        <w:t>strengthening</w:t>
      </w:r>
      <w:r w:rsidR="006E1EC1">
        <w:rPr>
          <w:lang w:val="en-US"/>
        </w:rPr>
        <w:t xml:space="preserve"> a</w:t>
      </w:r>
      <w:r w:rsidR="004A07F3">
        <w:rPr>
          <w:lang w:val="en-US"/>
        </w:rPr>
        <w:t xml:space="preserve"> </w:t>
      </w:r>
      <w:r w:rsidR="008E0673">
        <w:rPr>
          <w:lang w:val="en-US"/>
        </w:rPr>
        <w:t>common</w:t>
      </w:r>
      <w:r w:rsidR="004A07F3">
        <w:rPr>
          <w:lang w:val="en-US"/>
        </w:rPr>
        <w:t xml:space="preserve"> conceptual</w:t>
      </w:r>
      <w:r w:rsidR="008E0673">
        <w:rPr>
          <w:lang w:val="en-US"/>
        </w:rPr>
        <w:t xml:space="preserve"> gr</w:t>
      </w:r>
      <w:r w:rsidR="004A07F3">
        <w:rPr>
          <w:lang w:val="en-US"/>
        </w:rPr>
        <w:t>ound. This includes sharpening the understanding of key concept like transformation</w:t>
      </w:r>
      <w:r w:rsidR="00B3308C">
        <w:rPr>
          <w:lang w:val="en-US"/>
        </w:rPr>
        <w:t xml:space="preserve"> and transformative change</w:t>
      </w:r>
      <w:r w:rsidR="004A07F3">
        <w:rPr>
          <w:lang w:val="en-US"/>
        </w:rPr>
        <w:t xml:space="preserve"> </w:t>
      </w:r>
      <w:proofErr w:type="gramStart"/>
      <w:r w:rsidR="004A07F3">
        <w:rPr>
          <w:lang w:val="en-US"/>
        </w:rPr>
        <w:t>in order to</w:t>
      </w:r>
      <w:proofErr w:type="gramEnd"/>
      <w:r w:rsidR="004A07F3">
        <w:rPr>
          <w:lang w:val="en-US"/>
        </w:rPr>
        <w:t xml:space="preserve"> </w:t>
      </w:r>
      <w:r w:rsidR="00294A31">
        <w:rPr>
          <w:lang w:val="en-US"/>
        </w:rPr>
        <w:t>reduce the risk of the term</w:t>
      </w:r>
      <w:r w:rsidR="00B3308C">
        <w:rPr>
          <w:lang w:val="en-US"/>
        </w:rPr>
        <w:t>s</w:t>
      </w:r>
      <w:r w:rsidR="00294A31">
        <w:rPr>
          <w:lang w:val="en-US"/>
        </w:rPr>
        <w:t xml:space="preserve"> becoming mere buzzword</w:t>
      </w:r>
      <w:r w:rsidR="00B3308C">
        <w:rPr>
          <w:lang w:val="en-US"/>
        </w:rPr>
        <w:t>s</w:t>
      </w:r>
      <w:r w:rsidR="00294A31">
        <w:rPr>
          <w:lang w:val="en-US"/>
        </w:rPr>
        <w:t xml:space="preserve"> </w:t>
      </w:r>
      <w:r w:rsidR="00B3308C">
        <w:rPr>
          <w:lang w:val="en-US"/>
        </w:rPr>
        <w:t xml:space="preserve">that are </w:t>
      </w:r>
      <w:r w:rsidR="00294A31">
        <w:rPr>
          <w:lang w:val="en-US"/>
        </w:rPr>
        <w:t xml:space="preserve">easily </w:t>
      </w:r>
      <w:r w:rsidR="0064043F">
        <w:rPr>
          <w:lang w:val="en-US"/>
        </w:rPr>
        <w:t>co-opted and</w:t>
      </w:r>
      <w:r w:rsidR="00B3308C">
        <w:rPr>
          <w:lang w:val="en-US"/>
        </w:rPr>
        <w:t xml:space="preserve"> </w:t>
      </w:r>
      <w:r w:rsidR="00FA7F6A">
        <w:rPr>
          <w:lang w:val="en-US"/>
        </w:rPr>
        <w:t xml:space="preserve">increase their </w:t>
      </w:r>
      <w:r w:rsidR="00294A31">
        <w:rPr>
          <w:lang w:val="en-US"/>
        </w:rPr>
        <w:t>analytical value</w:t>
      </w:r>
      <w:r w:rsidR="00B3308C">
        <w:rPr>
          <w:lang w:val="en-US"/>
        </w:rPr>
        <w:t xml:space="preserve">. </w:t>
      </w:r>
      <w:r w:rsidR="00DB0091">
        <w:rPr>
          <w:lang w:val="en-US"/>
        </w:rPr>
        <w:t xml:space="preserve">What is more, </w:t>
      </w:r>
      <w:r w:rsidR="00195F2B">
        <w:rPr>
          <w:lang w:val="en-US"/>
        </w:rPr>
        <w:t>fostering</w:t>
      </w:r>
      <w:r w:rsidR="009002B6">
        <w:rPr>
          <w:lang w:val="en-US"/>
        </w:rPr>
        <w:t xml:space="preserve"> practices of critical </w:t>
      </w:r>
      <w:r w:rsidR="00FA61C1">
        <w:rPr>
          <w:lang w:val="en-US"/>
        </w:rPr>
        <w:t>(</w:t>
      </w:r>
      <w:r w:rsidR="00195F2B">
        <w:rPr>
          <w:lang w:val="en-US"/>
        </w:rPr>
        <w:t>self-</w:t>
      </w:r>
      <w:r w:rsidR="00FA61C1">
        <w:rPr>
          <w:lang w:val="en-US"/>
        </w:rPr>
        <w:t>)</w:t>
      </w:r>
      <w:r w:rsidR="009002B6">
        <w:rPr>
          <w:lang w:val="en-US"/>
        </w:rPr>
        <w:t xml:space="preserve">reflection regarding </w:t>
      </w:r>
      <w:r w:rsidR="00516680">
        <w:rPr>
          <w:lang w:val="en-US"/>
        </w:rPr>
        <w:t xml:space="preserve">the research </w:t>
      </w:r>
      <w:r w:rsidR="009002B6">
        <w:rPr>
          <w:lang w:val="en-US"/>
        </w:rPr>
        <w:t xml:space="preserve">process and </w:t>
      </w:r>
      <w:r w:rsidR="00516680">
        <w:rPr>
          <w:lang w:val="en-US"/>
        </w:rPr>
        <w:t>its</w:t>
      </w:r>
      <w:r w:rsidR="009002B6">
        <w:rPr>
          <w:lang w:val="en-US"/>
        </w:rPr>
        <w:t xml:space="preserve"> results will be central </w:t>
      </w:r>
      <w:r w:rsidR="008A17E5">
        <w:rPr>
          <w:lang w:val="en-US"/>
        </w:rPr>
        <w:t xml:space="preserve">to </w:t>
      </w:r>
      <w:r w:rsidR="008E079B">
        <w:rPr>
          <w:lang w:val="en-US"/>
        </w:rPr>
        <w:t>increase</w:t>
      </w:r>
      <w:r w:rsidR="00195F2B">
        <w:t xml:space="preserve"> the legitimacy and accountability of transformative research.</w:t>
      </w:r>
      <w:r w:rsidR="00B910BF">
        <w:t xml:space="preserve"> Finally, </w:t>
      </w:r>
      <w:proofErr w:type="gramStart"/>
      <w:r w:rsidR="00B63E73">
        <w:t>in order to</w:t>
      </w:r>
      <w:proofErr w:type="gramEnd"/>
      <w:r w:rsidR="00B63E73">
        <w:t xml:space="preserve"> </w:t>
      </w:r>
      <w:r w:rsidR="00D54B87">
        <w:t xml:space="preserve">further </w:t>
      </w:r>
      <w:r w:rsidR="00B63E73">
        <w:t>strengthen and refine</w:t>
      </w:r>
      <w:r w:rsidR="00B910BF">
        <w:t xml:space="preserve"> transformation research</w:t>
      </w:r>
      <w:r w:rsidR="00B63E73">
        <w:t xml:space="preserve">, also the scientific system </w:t>
      </w:r>
      <w:r w:rsidR="00D54B87">
        <w:t xml:space="preserve">in which transformative research practices are embedded would need to </w:t>
      </w:r>
      <w:r w:rsidR="00D271AB">
        <w:t>be transformed</w:t>
      </w:r>
      <w:r w:rsidR="006E178B">
        <w:t xml:space="preserve">, </w:t>
      </w:r>
      <w:r w:rsidR="008E079B">
        <w:t>including</w:t>
      </w:r>
      <w:r w:rsidR="00977E83">
        <w:t xml:space="preserve"> </w:t>
      </w:r>
      <w:r w:rsidR="00F9446E">
        <w:t>current</w:t>
      </w:r>
      <w:r w:rsidR="005C10BF">
        <w:t xml:space="preserve"> funding structures, </w:t>
      </w:r>
      <w:r w:rsidR="00977E83">
        <w:t xml:space="preserve">established quality criteria and </w:t>
      </w:r>
      <w:r w:rsidR="00F9446E">
        <w:t>academic curricula</w:t>
      </w:r>
      <w:r w:rsidR="008E079B">
        <w:t xml:space="preserve"> (</w:t>
      </w:r>
      <w:proofErr w:type="spellStart"/>
      <w:r w:rsidR="008E079B">
        <w:t>Wittmayer</w:t>
      </w:r>
      <w:proofErr w:type="spellEnd"/>
      <w:r w:rsidR="008E079B">
        <w:t xml:space="preserve"> et al. 2018)</w:t>
      </w:r>
      <w:r w:rsidR="00F9446E">
        <w:t>.</w:t>
      </w:r>
    </w:p>
    <w:p w14:paraId="19744C7D" w14:textId="3530B1AC" w:rsidR="004C3818" w:rsidRDefault="004C3818">
      <w:pPr>
        <w:rPr>
          <w:lang w:val="en-US"/>
        </w:rPr>
      </w:pPr>
      <w:r>
        <w:rPr>
          <w:lang w:val="en-US"/>
        </w:rPr>
        <w:br w:type="page"/>
      </w:r>
    </w:p>
    <w:p w14:paraId="0C6297FF" w14:textId="4DD77D7A" w:rsidR="005C65C3" w:rsidRPr="003C449A" w:rsidRDefault="007E58E2" w:rsidP="003C449A">
      <w:pPr>
        <w:pStyle w:val="berschrift2"/>
        <w:rPr>
          <w:lang w:val="de-DE"/>
        </w:rPr>
      </w:pPr>
      <w:proofErr w:type="spellStart"/>
      <w:r w:rsidRPr="003C449A">
        <w:rPr>
          <w:lang w:val="de-DE"/>
        </w:rPr>
        <w:lastRenderedPageBreak/>
        <w:t>Bibliography</w:t>
      </w:r>
      <w:proofErr w:type="spellEnd"/>
    </w:p>
    <w:p w14:paraId="0B6091CD" w14:textId="77777777" w:rsidR="00AE0648" w:rsidRPr="00AE0648" w:rsidRDefault="00A658A4" w:rsidP="00AE0648">
      <w:pPr>
        <w:pStyle w:val="KeinLeerraum"/>
        <w:ind w:left="567" w:hanging="567"/>
        <w:rPr>
          <w:rFonts w:asciiTheme="minorHAnsi" w:hAnsiTheme="minorHAnsi" w:cstheme="minorHAnsi"/>
          <w:sz w:val="22"/>
          <w:szCs w:val="20"/>
          <w:lang w:val="de-DE"/>
        </w:rPr>
      </w:pPr>
      <w:proofErr w:type="spellStart"/>
      <w:r w:rsidRPr="00A4225A">
        <w:rPr>
          <w:rFonts w:asciiTheme="minorHAnsi" w:hAnsiTheme="minorHAnsi" w:cstheme="minorHAnsi"/>
          <w:sz w:val="22"/>
          <w:szCs w:val="20"/>
          <w:highlight w:val="yellow"/>
          <w:lang w:val="de-DE"/>
        </w:rPr>
        <w:t>Bachelard</w:t>
      </w:r>
      <w:proofErr w:type="spellEnd"/>
      <w:r w:rsidRPr="00A4225A">
        <w:rPr>
          <w:rFonts w:asciiTheme="minorHAnsi" w:hAnsiTheme="minorHAnsi" w:cstheme="minorHAnsi"/>
          <w:sz w:val="22"/>
          <w:szCs w:val="20"/>
          <w:highlight w:val="yellow"/>
          <w:lang w:val="de-DE"/>
        </w:rPr>
        <w:t>, Gaston (1987). Die Bildung des wissenschaftlichen Geistes: Beitrag zu einer Psychoanalyse der objektiven Erkenntnis. Suhrkamp.</w:t>
      </w:r>
      <w:r w:rsidRPr="00AE0648">
        <w:rPr>
          <w:rFonts w:asciiTheme="minorHAnsi" w:hAnsiTheme="minorHAnsi" w:cstheme="minorHAnsi"/>
          <w:sz w:val="22"/>
          <w:szCs w:val="20"/>
          <w:lang w:val="de-DE"/>
        </w:rPr>
        <w:t xml:space="preserve"> </w:t>
      </w:r>
    </w:p>
    <w:p w14:paraId="70E2B160" w14:textId="5A448A2F" w:rsidR="00AE0648" w:rsidRPr="00DE5D10" w:rsidRDefault="00AE0648" w:rsidP="00AE0648">
      <w:pPr>
        <w:pStyle w:val="KeinLeerraum"/>
        <w:ind w:left="567" w:hanging="567"/>
        <w:rPr>
          <w:rFonts w:asciiTheme="minorHAnsi" w:hAnsiTheme="minorHAnsi" w:cstheme="minorHAnsi"/>
          <w:sz w:val="22"/>
          <w:szCs w:val="20"/>
        </w:rPr>
      </w:pPr>
      <w:r w:rsidRPr="00AE0648">
        <w:rPr>
          <w:rFonts w:asciiTheme="minorHAnsi" w:hAnsiTheme="minorHAnsi" w:cstheme="minorHAnsi"/>
          <w:sz w:val="22"/>
          <w:szCs w:val="20"/>
          <w:lang w:val="de-DE"/>
        </w:rPr>
        <w:t xml:space="preserve">Bergmann, M., </w:t>
      </w:r>
      <w:proofErr w:type="spellStart"/>
      <w:r w:rsidRPr="00AE0648">
        <w:rPr>
          <w:rFonts w:asciiTheme="minorHAnsi" w:hAnsiTheme="minorHAnsi" w:cstheme="minorHAnsi"/>
          <w:sz w:val="22"/>
          <w:szCs w:val="20"/>
          <w:lang w:val="de-DE"/>
        </w:rPr>
        <w:t>Brohmann</w:t>
      </w:r>
      <w:proofErr w:type="spellEnd"/>
      <w:r w:rsidRPr="00AE0648">
        <w:rPr>
          <w:rFonts w:asciiTheme="minorHAnsi" w:hAnsiTheme="minorHAnsi" w:cstheme="minorHAnsi"/>
          <w:sz w:val="22"/>
          <w:szCs w:val="20"/>
          <w:lang w:val="de-DE"/>
        </w:rPr>
        <w:t xml:space="preserve">, B., Hoffman, E., Loibl, M. C., </w:t>
      </w:r>
      <w:proofErr w:type="spellStart"/>
      <w:r w:rsidRPr="00AE0648">
        <w:rPr>
          <w:rFonts w:asciiTheme="minorHAnsi" w:hAnsiTheme="minorHAnsi" w:cstheme="minorHAnsi"/>
          <w:sz w:val="22"/>
          <w:szCs w:val="20"/>
          <w:lang w:val="de-DE"/>
        </w:rPr>
        <w:t>Rehaag</w:t>
      </w:r>
      <w:proofErr w:type="spellEnd"/>
      <w:r w:rsidRPr="00AE0648">
        <w:rPr>
          <w:rFonts w:asciiTheme="minorHAnsi" w:hAnsiTheme="minorHAnsi" w:cstheme="minorHAnsi"/>
          <w:sz w:val="22"/>
          <w:szCs w:val="20"/>
          <w:lang w:val="de-DE"/>
        </w:rPr>
        <w:t xml:space="preserve">, R., Schramm, E. and Voß, J. P. (2005). </w:t>
      </w:r>
      <w:r w:rsidRPr="00DE5D10">
        <w:rPr>
          <w:rFonts w:asciiTheme="minorHAnsi" w:hAnsiTheme="minorHAnsi" w:cstheme="minorHAnsi"/>
          <w:sz w:val="22"/>
          <w:szCs w:val="20"/>
        </w:rPr>
        <w:t>Quality Criteria of Transdisciplinary Research. A Guide for the Formative Evaluation of Research Projects. Frankfurt: Institute for Social-Ecological Research GmbH. ISOE-</w:t>
      </w:r>
      <w:proofErr w:type="spellStart"/>
      <w:r w:rsidRPr="00DE5D10">
        <w:rPr>
          <w:rFonts w:asciiTheme="minorHAnsi" w:hAnsiTheme="minorHAnsi" w:cstheme="minorHAnsi"/>
          <w:sz w:val="22"/>
          <w:szCs w:val="20"/>
        </w:rPr>
        <w:t>Studientext</w:t>
      </w:r>
      <w:proofErr w:type="spellEnd"/>
      <w:r w:rsidRPr="00DE5D10">
        <w:rPr>
          <w:rFonts w:asciiTheme="minorHAnsi" w:hAnsiTheme="minorHAnsi" w:cstheme="minorHAnsi"/>
          <w:sz w:val="22"/>
          <w:szCs w:val="20"/>
        </w:rPr>
        <w:t>, No. 13.</w:t>
      </w:r>
    </w:p>
    <w:p w14:paraId="79371A94" w14:textId="50453277" w:rsidR="00356419" w:rsidRPr="003C449A" w:rsidRDefault="00356419" w:rsidP="004E7FDA">
      <w:pPr>
        <w:pStyle w:val="KeinLeerraum"/>
        <w:ind w:left="567" w:hanging="567"/>
        <w:rPr>
          <w:rFonts w:cstheme="minorHAnsi"/>
          <w:lang w:val="de-DE"/>
        </w:rPr>
      </w:pPr>
      <w:r w:rsidRPr="00D6627A">
        <w:rPr>
          <w:rFonts w:asciiTheme="minorHAnsi" w:hAnsiTheme="minorHAnsi" w:cstheme="minorHAnsi"/>
          <w:sz w:val="22"/>
          <w:szCs w:val="20"/>
          <w:highlight w:val="yellow"/>
          <w:lang w:val="nl-NL"/>
        </w:rPr>
        <w:t xml:space="preserve">Bijker, W. E., Bal, R., &amp; Hendriks, R. (2017). </w:t>
      </w:r>
      <w:r w:rsidRPr="00D6627A">
        <w:rPr>
          <w:rFonts w:asciiTheme="minorHAnsi" w:hAnsiTheme="minorHAnsi" w:cstheme="minorHAnsi"/>
          <w:i/>
          <w:sz w:val="22"/>
          <w:highlight w:val="yellow"/>
        </w:rPr>
        <w:t>The Paradox of Scientific Authority: The Role of Scientific Advice in Democracies</w:t>
      </w:r>
      <w:r w:rsidRPr="00D6627A">
        <w:rPr>
          <w:rFonts w:asciiTheme="minorHAnsi" w:hAnsiTheme="minorHAnsi" w:cstheme="minorHAnsi"/>
          <w:sz w:val="22"/>
          <w:highlight w:val="yellow"/>
        </w:rPr>
        <w:t xml:space="preserve">. </w:t>
      </w:r>
      <w:r w:rsidRPr="00D6627A">
        <w:rPr>
          <w:rFonts w:asciiTheme="minorHAnsi" w:hAnsiTheme="minorHAnsi" w:cstheme="minorHAnsi"/>
          <w:sz w:val="22"/>
          <w:highlight w:val="yellow"/>
          <w:lang w:val="de-DE"/>
        </w:rPr>
        <w:t>The MIT Press.</w:t>
      </w:r>
    </w:p>
    <w:p w14:paraId="0C12EF3A" w14:textId="77777777" w:rsidR="003B7137" w:rsidRPr="003C449A" w:rsidRDefault="003B7137" w:rsidP="003B7137">
      <w:pPr>
        <w:pStyle w:val="KeinLeerraum"/>
        <w:ind w:left="567" w:hanging="567"/>
        <w:rPr>
          <w:rFonts w:asciiTheme="minorHAnsi" w:hAnsiTheme="minorHAnsi" w:cstheme="minorHAnsi"/>
          <w:sz w:val="22"/>
          <w:szCs w:val="20"/>
          <w:lang w:val="de-DE"/>
        </w:rPr>
      </w:pPr>
      <w:r w:rsidRPr="003C449A">
        <w:rPr>
          <w:rFonts w:asciiTheme="minorHAnsi" w:hAnsiTheme="minorHAnsi" w:cstheme="minorHAnsi"/>
          <w:sz w:val="22"/>
          <w:szCs w:val="20"/>
          <w:lang w:val="de-DE"/>
        </w:rPr>
        <w:t>Bogner, A. (2007). Was heißt „Politisierung von Expertise“? Österreichische Zeitschrift für Politikwissenschaft, 36(3), 319–335.</w:t>
      </w:r>
    </w:p>
    <w:p w14:paraId="5C399D3A" w14:textId="12E6B490" w:rsidR="005B19F2" w:rsidRPr="003B6003" w:rsidRDefault="005C65C3" w:rsidP="004E7FDA">
      <w:pPr>
        <w:pStyle w:val="KeinLeerraum"/>
        <w:ind w:left="567" w:hanging="567"/>
        <w:rPr>
          <w:rFonts w:cstheme="minorHAnsi"/>
        </w:rPr>
      </w:pPr>
      <w:r w:rsidRPr="004E7FDA">
        <w:rPr>
          <w:rFonts w:asciiTheme="minorHAnsi" w:hAnsiTheme="minorHAnsi" w:cstheme="minorHAnsi"/>
          <w:sz w:val="22"/>
          <w:szCs w:val="20"/>
          <w:lang w:val="de-DE"/>
        </w:rPr>
        <w:t>Bogner, A</w:t>
      </w:r>
      <w:r w:rsidR="005B19F2" w:rsidRPr="004E7FDA">
        <w:rPr>
          <w:rFonts w:asciiTheme="minorHAnsi" w:hAnsiTheme="minorHAnsi" w:cstheme="minorHAnsi"/>
          <w:sz w:val="22"/>
          <w:szCs w:val="20"/>
          <w:lang w:val="de-DE"/>
        </w:rPr>
        <w:t>. (2021).</w:t>
      </w:r>
      <w:r w:rsidRPr="004E7FDA">
        <w:rPr>
          <w:rFonts w:asciiTheme="minorHAnsi" w:hAnsiTheme="minorHAnsi" w:cstheme="minorHAnsi"/>
          <w:sz w:val="22"/>
          <w:szCs w:val="20"/>
          <w:lang w:val="de-DE"/>
        </w:rPr>
        <w:t xml:space="preserve"> Die </w:t>
      </w:r>
      <w:proofErr w:type="spellStart"/>
      <w:r w:rsidRPr="004E7FDA">
        <w:rPr>
          <w:rFonts w:asciiTheme="minorHAnsi" w:hAnsiTheme="minorHAnsi" w:cstheme="minorHAnsi"/>
          <w:sz w:val="22"/>
          <w:szCs w:val="20"/>
          <w:lang w:val="de-DE"/>
        </w:rPr>
        <w:t>Epistemisierung</w:t>
      </w:r>
      <w:proofErr w:type="spellEnd"/>
      <w:r w:rsidRPr="004E7FDA">
        <w:rPr>
          <w:rFonts w:asciiTheme="minorHAnsi" w:hAnsiTheme="minorHAnsi" w:cstheme="minorHAnsi"/>
          <w:sz w:val="22"/>
          <w:szCs w:val="20"/>
          <w:lang w:val="de-DE"/>
        </w:rPr>
        <w:t xml:space="preserve"> des Politischen.</w:t>
      </w:r>
      <w:r w:rsidR="005B19F2" w:rsidRPr="004E7FDA">
        <w:rPr>
          <w:rFonts w:asciiTheme="minorHAnsi" w:hAnsiTheme="minorHAnsi" w:cstheme="minorHAnsi"/>
          <w:sz w:val="22"/>
          <w:szCs w:val="20"/>
          <w:lang w:val="de-DE"/>
        </w:rPr>
        <w:t xml:space="preserve"> </w:t>
      </w:r>
      <w:r w:rsidRPr="004E7FDA">
        <w:rPr>
          <w:rFonts w:asciiTheme="minorHAnsi" w:hAnsiTheme="minorHAnsi" w:cstheme="minorHAnsi"/>
          <w:sz w:val="22"/>
          <w:szCs w:val="20"/>
          <w:lang w:val="de-DE"/>
        </w:rPr>
        <w:t>Wie die Macht des Wissens die Demokratie gefährdet</w:t>
      </w:r>
      <w:r w:rsidR="005B19F2" w:rsidRPr="004E7FDA">
        <w:rPr>
          <w:rFonts w:asciiTheme="minorHAnsi" w:hAnsiTheme="minorHAnsi" w:cstheme="minorHAnsi"/>
          <w:sz w:val="22"/>
          <w:szCs w:val="20"/>
          <w:lang w:val="de-DE"/>
        </w:rPr>
        <w:t xml:space="preserve">. </w:t>
      </w:r>
      <w:proofErr w:type="spellStart"/>
      <w:r w:rsidR="005B19F2" w:rsidRPr="004E7FDA">
        <w:rPr>
          <w:rFonts w:asciiTheme="minorHAnsi" w:hAnsiTheme="minorHAnsi" w:cstheme="minorHAnsi"/>
          <w:sz w:val="22"/>
        </w:rPr>
        <w:t>Reclam</w:t>
      </w:r>
      <w:proofErr w:type="spellEnd"/>
      <w:r w:rsidR="005B19F2" w:rsidRPr="004E7FDA">
        <w:rPr>
          <w:rFonts w:asciiTheme="minorHAnsi" w:hAnsiTheme="minorHAnsi" w:cstheme="minorHAnsi"/>
          <w:sz w:val="22"/>
        </w:rPr>
        <w:t xml:space="preserve">. </w:t>
      </w:r>
    </w:p>
    <w:p w14:paraId="4A6C7285" w14:textId="77777777" w:rsidR="00356419" w:rsidRPr="003B6003" w:rsidRDefault="00356419" w:rsidP="004E7FDA">
      <w:pPr>
        <w:pStyle w:val="KeinLeerraum"/>
        <w:ind w:left="567" w:hanging="567"/>
        <w:rPr>
          <w:rFonts w:cstheme="minorHAnsi"/>
          <w:lang w:val="de-DE"/>
        </w:rPr>
      </w:pPr>
      <w:r w:rsidRPr="004E7FDA">
        <w:rPr>
          <w:rFonts w:asciiTheme="minorHAnsi" w:hAnsiTheme="minorHAnsi" w:cstheme="minorHAnsi"/>
          <w:sz w:val="22"/>
          <w:szCs w:val="20"/>
        </w:rPr>
        <w:t xml:space="preserve">Bourdieu, P. (1975). The specificity of the scientific field and the social conditions of the progress of reason. </w:t>
      </w:r>
      <w:proofErr w:type="spellStart"/>
      <w:r w:rsidRPr="004E7FDA">
        <w:rPr>
          <w:rFonts w:asciiTheme="minorHAnsi" w:hAnsiTheme="minorHAnsi" w:cstheme="minorHAnsi"/>
          <w:sz w:val="22"/>
          <w:szCs w:val="20"/>
          <w:lang w:val="de-DE"/>
        </w:rPr>
        <w:t>Social</w:t>
      </w:r>
      <w:proofErr w:type="spellEnd"/>
      <w:r w:rsidRPr="004E7FDA">
        <w:rPr>
          <w:rFonts w:asciiTheme="minorHAnsi" w:hAnsiTheme="minorHAnsi" w:cstheme="minorHAnsi"/>
          <w:sz w:val="22"/>
          <w:szCs w:val="20"/>
          <w:lang w:val="de-DE"/>
        </w:rPr>
        <w:t xml:space="preserve"> Science Information, 14(6), 19–47. https://doi.org/10.1177/053901847501400602</w:t>
      </w:r>
    </w:p>
    <w:p w14:paraId="2EE01CE3" w14:textId="71F69CEB" w:rsidR="00734D4C" w:rsidRPr="00170A83" w:rsidRDefault="00734D4C" w:rsidP="004E7FDA">
      <w:pPr>
        <w:pStyle w:val="KeinLeerraum"/>
        <w:ind w:left="567" w:hanging="567"/>
        <w:rPr>
          <w:rFonts w:asciiTheme="minorHAnsi" w:hAnsiTheme="minorHAnsi" w:cstheme="minorHAnsi"/>
          <w:sz w:val="22"/>
          <w:szCs w:val="20"/>
        </w:rPr>
      </w:pPr>
      <w:r w:rsidRPr="00734D4C">
        <w:rPr>
          <w:rFonts w:asciiTheme="minorHAnsi" w:hAnsiTheme="minorHAnsi" w:cstheme="minorHAnsi"/>
          <w:sz w:val="22"/>
          <w:szCs w:val="20"/>
          <w:lang w:val="de-DE"/>
        </w:rPr>
        <w:t xml:space="preserve">Brand, U. (2014). Transition und Transformation: Sozialökologische Perspektiven. In: Brie, M. (Hrsg.). </w:t>
      </w:r>
      <w:proofErr w:type="spellStart"/>
      <w:r w:rsidRPr="00734D4C">
        <w:rPr>
          <w:rFonts w:asciiTheme="minorHAnsi" w:hAnsiTheme="minorHAnsi" w:cstheme="minorHAnsi"/>
          <w:sz w:val="22"/>
          <w:szCs w:val="20"/>
          <w:lang w:val="de-DE"/>
        </w:rPr>
        <w:t>Futuring</w:t>
      </w:r>
      <w:proofErr w:type="spellEnd"/>
      <w:r w:rsidRPr="00734D4C">
        <w:rPr>
          <w:rFonts w:asciiTheme="minorHAnsi" w:hAnsiTheme="minorHAnsi" w:cstheme="minorHAnsi"/>
          <w:sz w:val="22"/>
          <w:szCs w:val="20"/>
          <w:lang w:val="de-DE"/>
        </w:rPr>
        <w:t xml:space="preserve">. Perspektiven der Transformation im Kapitalismus über ihn hinaus. </w:t>
      </w:r>
      <w:r w:rsidRPr="00170A83">
        <w:rPr>
          <w:rFonts w:asciiTheme="minorHAnsi" w:hAnsiTheme="minorHAnsi" w:cstheme="minorHAnsi"/>
          <w:sz w:val="22"/>
          <w:szCs w:val="20"/>
        </w:rPr>
        <w:t xml:space="preserve">Münster: </w:t>
      </w:r>
      <w:proofErr w:type="spellStart"/>
      <w:r w:rsidRPr="00170A83">
        <w:rPr>
          <w:rFonts w:asciiTheme="minorHAnsi" w:hAnsiTheme="minorHAnsi" w:cstheme="minorHAnsi"/>
          <w:sz w:val="22"/>
          <w:szCs w:val="20"/>
        </w:rPr>
        <w:t>Westfälisches</w:t>
      </w:r>
      <w:proofErr w:type="spellEnd"/>
      <w:r w:rsidRPr="00170A83">
        <w:rPr>
          <w:rFonts w:asciiTheme="minorHAnsi" w:hAnsiTheme="minorHAnsi" w:cstheme="minorHAnsi"/>
          <w:sz w:val="22"/>
          <w:szCs w:val="20"/>
        </w:rPr>
        <w:t xml:space="preserve"> </w:t>
      </w:r>
      <w:proofErr w:type="spellStart"/>
      <w:r w:rsidRPr="00170A83">
        <w:rPr>
          <w:rFonts w:asciiTheme="minorHAnsi" w:hAnsiTheme="minorHAnsi" w:cstheme="minorHAnsi"/>
          <w:sz w:val="22"/>
          <w:szCs w:val="20"/>
        </w:rPr>
        <w:t>Dampfboot</w:t>
      </w:r>
      <w:proofErr w:type="spellEnd"/>
      <w:r w:rsidRPr="00170A83">
        <w:rPr>
          <w:rFonts w:asciiTheme="minorHAnsi" w:hAnsiTheme="minorHAnsi" w:cstheme="minorHAnsi"/>
          <w:sz w:val="22"/>
          <w:szCs w:val="20"/>
        </w:rPr>
        <w:t>.</w:t>
      </w:r>
    </w:p>
    <w:p w14:paraId="47969DA6" w14:textId="78486DA0" w:rsidR="002031CA" w:rsidRPr="00170A83" w:rsidRDefault="002031CA" w:rsidP="1AB67F43">
      <w:pPr>
        <w:pStyle w:val="KeinLeerraum"/>
        <w:ind w:left="567" w:hanging="567"/>
        <w:rPr>
          <w:rFonts w:asciiTheme="minorHAnsi" w:hAnsiTheme="minorHAnsi"/>
          <w:sz w:val="22"/>
          <w:lang w:val="en-GB"/>
        </w:rPr>
      </w:pPr>
      <w:r w:rsidRPr="1AB67F43">
        <w:rPr>
          <w:rFonts w:asciiTheme="minorHAnsi" w:hAnsiTheme="minorHAnsi"/>
          <w:sz w:val="22"/>
          <w:lang w:val="en-GB"/>
        </w:rPr>
        <w:t>Brand, U. and Wissen, M. (2017). Social-ecological transformation.</w:t>
      </w:r>
      <w:r w:rsidR="000D13B4" w:rsidRPr="1AB67F43">
        <w:rPr>
          <w:rFonts w:asciiTheme="minorHAnsi" w:hAnsiTheme="minorHAnsi"/>
          <w:sz w:val="22"/>
          <w:lang w:val="en-GB"/>
        </w:rPr>
        <w:t xml:space="preserve"> In </w:t>
      </w:r>
      <w:r w:rsidR="00042FE2" w:rsidRPr="1AB67F43">
        <w:rPr>
          <w:rFonts w:asciiTheme="minorHAnsi" w:hAnsiTheme="minorHAnsi"/>
          <w:sz w:val="22"/>
          <w:lang w:val="en-GB"/>
        </w:rPr>
        <w:t xml:space="preserve">D. </w:t>
      </w:r>
      <w:r w:rsidR="000D13B4" w:rsidRPr="1AB67F43">
        <w:rPr>
          <w:rFonts w:asciiTheme="minorHAnsi" w:hAnsiTheme="minorHAnsi"/>
          <w:sz w:val="22"/>
          <w:lang w:val="en-GB"/>
        </w:rPr>
        <w:t>Richardson,</w:t>
      </w:r>
      <w:r w:rsidR="00042FE2" w:rsidRPr="1AB67F43">
        <w:rPr>
          <w:rFonts w:asciiTheme="minorHAnsi" w:hAnsiTheme="minorHAnsi"/>
          <w:sz w:val="22"/>
          <w:lang w:val="en-GB"/>
        </w:rPr>
        <w:t xml:space="preserve"> N.</w:t>
      </w:r>
      <w:r w:rsidR="000D13B4" w:rsidRPr="1AB67F43">
        <w:rPr>
          <w:rFonts w:asciiTheme="minorHAnsi" w:hAnsiTheme="minorHAnsi"/>
          <w:sz w:val="22"/>
          <w:lang w:val="en-GB"/>
        </w:rPr>
        <w:t xml:space="preserve"> </w:t>
      </w:r>
      <w:proofErr w:type="spellStart"/>
      <w:r w:rsidR="000D13B4" w:rsidRPr="1AB67F43">
        <w:rPr>
          <w:rFonts w:asciiTheme="minorHAnsi" w:hAnsiTheme="minorHAnsi"/>
          <w:sz w:val="22"/>
          <w:lang w:val="en-GB"/>
        </w:rPr>
        <w:t>Castree</w:t>
      </w:r>
      <w:proofErr w:type="spellEnd"/>
      <w:r w:rsidR="000D13B4" w:rsidRPr="1AB67F43">
        <w:rPr>
          <w:rFonts w:asciiTheme="minorHAnsi" w:hAnsiTheme="minorHAnsi"/>
          <w:sz w:val="22"/>
          <w:lang w:val="en-GB"/>
        </w:rPr>
        <w:t>,</w:t>
      </w:r>
      <w:r w:rsidR="00042FE2" w:rsidRPr="1AB67F43">
        <w:rPr>
          <w:rFonts w:asciiTheme="minorHAnsi" w:hAnsiTheme="minorHAnsi"/>
          <w:sz w:val="22"/>
          <w:lang w:val="en-GB"/>
        </w:rPr>
        <w:t xml:space="preserve"> M.</w:t>
      </w:r>
      <w:r w:rsidR="000D13B4" w:rsidRPr="1AB67F43">
        <w:rPr>
          <w:rFonts w:asciiTheme="minorHAnsi" w:hAnsiTheme="minorHAnsi"/>
          <w:sz w:val="22"/>
          <w:lang w:val="en-GB"/>
        </w:rPr>
        <w:t xml:space="preserve"> </w:t>
      </w:r>
      <w:r w:rsidR="00042FE2" w:rsidRPr="1AB67F43">
        <w:rPr>
          <w:rFonts w:asciiTheme="minorHAnsi" w:hAnsiTheme="minorHAnsi"/>
          <w:sz w:val="22"/>
          <w:lang w:val="en-GB"/>
        </w:rPr>
        <w:t xml:space="preserve">F. </w:t>
      </w:r>
      <w:r w:rsidR="000D13B4" w:rsidRPr="1AB67F43">
        <w:rPr>
          <w:rFonts w:asciiTheme="minorHAnsi" w:hAnsiTheme="minorHAnsi"/>
          <w:sz w:val="22"/>
          <w:lang w:val="en-GB"/>
        </w:rPr>
        <w:t xml:space="preserve">Goodchild, </w:t>
      </w:r>
      <w:r w:rsidR="00042FE2" w:rsidRPr="1AB67F43">
        <w:rPr>
          <w:rFonts w:asciiTheme="minorHAnsi" w:hAnsiTheme="minorHAnsi"/>
          <w:sz w:val="22"/>
          <w:lang w:val="en-GB"/>
        </w:rPr>
        <w:t xml:space="preserve">A. </w:t>
      </w:r>
      <w:r w:rsidR="000D13B4" w:rsidRPr="1AB67F43">
        <w:rPr>
          <w:rFonts w:asciiTheme="minorHAnsi" w:hAnsiTheme="minorHAnsi"/>
          <w:sz w:val="22"/>
          <w:lang w:val="en-GB"/>
        </w:rPr>
        <w:t xml:space="preserve">Kobayashi, </w:t>
      </w:r>
      <w:r w:rsidR="00042FE2" w:rsidRPr="1AB67F43">
        <w:rPr>
          <w:rFonts w:asciiTheme="minorHAnsi" w:hAnsiTheme="minorHAnsi"/>
          <w:sz w:val="22"/>
          <w:lang w:val="en-GB"/>
        </w:rPr>
        <w:t>W.</w:t>
      </w:r>
      <w:r w:rsidR="000D13B4" w:rsidRPr="1AB67F43">
        <w:rPr>
          <w:rFonts w:asciiTheme="minorHAnsi" w:hAnsiTheme="minorHAnsi"/>
          <w:sz w:val="22"/>
          <w:lang w:val="en-GB"/>
        </w:rPr>
        <w:t xml:space="preserve"> </w:t>
      </w:r>
      <w:r w:rsidR="0097046C" w:rsidRPr="1AB67F43">
        <w:rPr>
          <w:rFonts w:asciiTheme="minorHAnsi" w:hAnsiTheme="minorHAnsi"/>
          <w:sz w:val="22"/>
          <w:lang w:val="en-GB"/>
        </w:rPr>
        <w:t xml:space="preserve">Liu, </w:t>
      </w:r>
      <w:r w:rsidR="00042FE2" w:rsidRPr="1AB67F43">
        <w:rPr>
          <w:rFonts w:asciiTheme="minorHAnsi" w:hAnsiTheme="minorHAnsi"/>
          <w:sz w:val="22"/>
          <w:lang w:val="en-GB"/>
        </w:rPr>
        <w:t>and R. A.</w:t>
      </w:r>
      <w:r w:rsidR="0097046C" w:rsidRPr="1AB67F43">
        <w:rPr>
          <w:rFonts w:asciiTheme="minorHAnsi" w:hAnsiTheme="minorHAnsi"/>
          <w:sz w:val="22"/>
          <w:lang w:val="en-GB"/>
        </w:rPr>
        <w:t xml:space="preserve"> Marston</w:t>
      </w:r>
      <w:r w:rsidR="00042FE2" w:rsidRPr="1AB67F43">
        <w:rPr>
          <w:rFonts w:asciiTheme="minorHAnsi" w:hAnsiTheme="minorHAnsi"/>
          <w:sz w:val="22"/>
          <w:lang w:val="en-GB"/>
        </w:rPr>
        <w:t xml:space="preserve"> </w:t>
      </w:r>
      <w:r w:rsidR="0097046C" w:rsidRPr="1AB67F43">
        <w:rPr>
          <w:rFonts w:asciiTheme="minorHAnsi" w:hAnsiTheme="minorHAnsi"/>
          <w:sz w:val="22"/>
          <w:lang w:val="en-GB"/>
        </w:rPr>
        <w:t>(</w:t>
      </w:r>
      <w:r w:rsidR="00606F60" w:rsidRPr="1AB67F43">
        <w:rPr>
          <w:rFonts w:asciiTheme="minorHAnsi" w:hAnsiTheme="minorHAnsi"/>
          <w:sz w:val="22"/>
          <w:lang w:val="en-GB"/>
        </w:rPr>
        <w:t>E</w:t>
      </w:r>
      <w:r w:rsidR="0097046C" w:rsidRPr="1AB67F43">
        <w:rPr>
          <w:rFonts w:asciiTheme="minorHAnsi" w:hAnsiTheme="minorHAnsi"/>
          <w:sz w:val="22"/>
          <w:lang w:val="en-GB"/>
        </w:rPr>
        <w:t>ds.)</w:t>
      </w:r>
      <w:r w:rsidR="00E16363" w:rsidRPr="1AB67F43">
        <w:rPr>
          <w:rFonts w:asciiTheme="minorHAnsi" w:hAnsiTheme="minorHAnsi"/>
          <w:sz w:val="22"/>
          <w:lang w:val="en-GB"/>
        </w:rPr>
        <w:t>:</w:t>
      </w:r>
      <w:r w:rsidR="00170A83" w:rsidRPr="1AB67F43">
        <w:rPr>
          <w:rFonts w:asciiTheme="minorHAnsi" w:hAnsiTheme="minorHAnsi"/>
          <w:sz w:val="22"/>
          <w:lang w:val="en-GB"/>
        </w:rPr>
        <w:t xml:space="preserve"> The International </w:t>
      </w:r>
      <w:proofErr w:type="spellStart"/>
      <w:r w:rsidR="00170A83" w:rsidRPr="1AB67F43">
        <w:rPr>
          <w:rFonts w:asciiTheme="minorHAnsi" w:hAnsiTheme="minorHAnsi"/>
          <w:sz w:val="22"/>
          <w:lang w:val="en-GB"/>
        </w:rPr>
        <w:t>Encyclopedy</w:t>
      </w:r>
      <w:proofErr w:type="spellEnd"/>
      <w:r w:rsidR="00170A83" w:rsidRPr="1AB67F43">
        <w:rPr>
          <w:rFonts w:asciiTheme="minorHAnsi" w:hAnsiTheme="minorHAnsi"/>
          <w:sz w:val="22"/>
          <w:lang w:val="en-GB"/>
        </w:rPr>
        <w:t xml:space="preserve"> of Geography. </w:t>
      </w:r>
    </w:p>
    <w:p w14:paraId="3D72329B" w14:textId="21D370AF" w:rsidR="00356419" w:rsidRPr="003C449A" w:rsidRDefault="00356419" w:rsidP="004E7FDA">
      <w:pPr>
        <w:pStyle w:val="KeinLeerraum"/>
        <w:ind w:left="567" w:hanging="567"/>
        <w:rPr>
          <w:rStyle w:val="Hyperlink"/>
          <w:rFonts w:asciiTheme="minorHAnsi" w:hAnsiTheme="minorHAnsi" w:cstheme="minorHAnsi"/>
          <w:sz w:val="22"/>
          <w:szCs w:val="20"/>
        </w:rPr>
      </w:pPr>
      <w:r w:rsidRPr="004E7FDA">
        <w:rPr>
          <w:rFonts w:asciiTheme="minorHAnsi" w:hAnsiTheme="minorHAnsi" w:cstheme="minorHAnsi"/>
          <w:sz w:val="22"/>
          <w:szCs w:val="20"/>
          <w:lang w:val="de-DE"/>
        </w:rPr>
        <w:t xml:space="preserve">Brandt, P., Ernst, A., Gralla, F., </w:t>
      </w:r>
      <w:proofErr w:type="spellStart"/>
      <w:r w:rsidRPr="004E7FDA">
        <w:rPr>
          <w:rFonts w:asciiTheme="minorHAnsi" w:hAnsiTheme="minorHAnsi" w:cstheme="minorHAnsi"/>
          <w:sz w:val="22"/>
          <w:szCs w:val="20"/>
          <w:lang w:val="de-DE"/>
        </w:rPr>
        <w:t>Luederitz</w:t>
      </w:r>
      <w:proofErr w:type="spellEnd"/>
      <w:r w:rsidRPr="004E7FDA">
        <w:rPr>
          <w:rFonts w:asciiTheme="minorHAnsi" w:hAnsiTheme="minorHAnsi" w:cstheme="minorHAnsi"/>
          <w:sz w:val="22"/>
          <w:szCs w:val="20"/>
          <w:lang w:val="de-DE"/>
        </w:rPr>
        <w:t xml:space="preserve">, C., Lang, D. J., </w:t>
      </w:r>
      <w:proofErr w:type="spellStart"/>
      <w:r w:rsidRPr="004E7FDA">
        <w:rPr>
          <w:rFonts w:asciiTheme="minorHAnsi" w:hAnsiTheme="minorHAnsi" w:cstheme="minorHAnsi"/>
          <w:sz w:val="22"/>
          <w:szCs w:val="20"/>
          <w:lang w:val="de-DE"/>
        </w:rPr>
        <w:t>Newig</w:t>
      </w:r>
      <w:proofErr w:type="spellEnd"/>
      <w:r w:rsidRPr="004E7FDA">
        <w:rPr>
          <w:rFonts w:asciiTheme="minorHAnsi" w:hAnsiTheme="minorHAnsi" w:cstheme="minorHAnsi"/>
          <w:sz w:val="22"/>
          <w:szCs w:val="20"/>
          <w:lang w:val="de-DE"/>
        </w:rPr>
        <w:t xml:space="preserve">, J., Reinert, F., </w:t>
      </w:r>
      <w:proofErr w:type="spellStart"/>
      <w:r w:rsidRPr="004E7FDA">
        <w:rPr>
          <w:rFonts w:asciiTheme="minorHAnsi" w:hAnsiTheme="minorHAnsi" w:cstheme="minorHAnsi"/>
          <w:sz w:val="22"/>
          <w:szCs w:val="20"/>
          <w:lang w:val="de-DE"/>
        </w:rPr>
        <w:t>Abson</w:t>
      </w:r>
      <w:proofErr w:type="spellEnd"/>
      <w:r w:rsidRPr="004E7FDA">
        <w:rPr>
          <w:rFonts w:asciiTheme="minorHAnsi" w:hAnsiTheme="minorHAnsi" w:cstheme="minorHAnsi"/>
          <w:sz w:val="22"/>
          <w:szCs w:val="20"/>
          <w:lang w:val="de-DE"/>
        </w:rPr>
        <w:t xml:space="preserve">, D. J., &amp; Von </w:t>
      </w:r>
      <w:proofErr w:type="spellStart"/>
      <w:r w:rsidRPr="004E7FDA">
        <w:rPr>
          <w:rFonts w:asciiTheme="minorHAnsi" w:hAnsiTheme="minorHAnsi" w:cstheme="minorHAnsi"/>
          <w:sz w:val="22"/>
          <w:szCs w:val="20"/>
          <w:lang w:val="de-DE"/>
        </w:rPr>
        <w:t>Wehrden</w:t>
      </w:r>
      <w:proofErr w:type="spellEnd"/>
      <w:r w:rsidRPr="004E7FDA">
        <w:rPr>
          <w:rFonts w:asciiTheme="minorHAnsi" w:hAnsiTheme="minorHAnsi" w:cstheme="minorHAnsi"/>
          <w:sz w:val="22"/>
          <w:szCs w:val="20"/>
          <w:lang w:val="de-DE"/>
        </w:rPr>
        <w:t xml:space="preserve">, H. (2013). </w:t>
      </w:r>
      <w:r w:rsidRPr="004E7FDA">
        <w:rPr>
          <w:rFonts w:asciiTheme="minorHAnsi" w:hAnsiTheme="minorHAnsi" w:cstheme="minorHAnsi"/>
          <w:sz w:val="22"/>
          <w:szCs w:val="20"/>
        </w:rPr>
        <w:t xml:space="preserve">A review of transdisciplinary research in sustainability science. Ecological Economics, 92, 1–15. </w:t>
      </w:r>
      <w:hyperlink r:id="rId15" w:history="1">
        <w:r w:rsidR="00F06F65" w:rsidRPr="003C449A">
          <w:rPr>
            <w:rStyle w:val="Hyperlink"/>
            <w:rFonts w:asciiTheme="minorHAnsi" w:hAnsiTheme="minorHAnsi" w:cstheme="minorHAnsi"/>
            <w:sz w:val="22"/>
            <w:szCs w:val="20"/>
          </w:rPr>
          <w:t>https://doi.org/10.1016/j.ecolecon.2013.04.008</w:t>
        </w:r>
      </w:hyperlink>
    </w:p>
    <w:p w14:paraId="051E78A5" w14:textId="7BD6F746" w:rsidR="00B1730A" w:rsidRPr="003C449A" w:rsidRDefault="00B1730A" w:rsidP="004E7FDA">
      <w:pPr>
        <w:pStyle w:val="KeinLeerraum"/>
        <w:ind w:left="567" w:hanging="567"/>
        <w:rPr>
          <w:rFonts w:asciiTheme="minorHAnsi" w:hAnsiTheme="minorHAnsi" w:cstheme="minorHAnsi"/>
          <w:sz w:val="22"/>
          <w:szCs w:val="20"/>
        </w:rPr>
      </w:pPr>
      <w:r w:rsidRPr="003C449A">
        <w:rPr>
          <w:rFonts w:asciiTheme="minorHAnsi" w:hAnsiTheme="minorHAnsi" w:cstheme="minorHAnsi"/>
          <w:sz w:val="22"/>
          <w:szCs w:val="20"/>
        </w:rPr>
        <w:t xml:space="preserve">Epstein, S. (1995). The Construction of Lay Expertise: AIDS Activism and the Forging of Credibility in the Reform of Clinical Trials. </w:t>
      </w:r>
      <w:r w:rsidRPr="003C449A">
        <w:rPr>
          <w:rFonts w:asciiTheme="minorHAnsi" w:hAnsiTheme="minorHAnsi" w:cstheme="minorHAnsi"/>
          <w:i/>
          <w:iCs/>
          <w:sz w:val="22"/>
          <w:szCs w:val="20"/>
        </w:rPr>
        <w:t>Science, Technology, &amp; Human Values</w:t>
      </w:r>
      <w:r w:rsidRPr="003C449A">
        <w:rPr>
          <w:rFonts w:asciiTheme="minorHAnsi" w:hAnsiTheme="minorHAnsi" w:cstheme="minorHAnsi"/>
          <w:sz w:val="22"/>
          <w:szCs w:val="20"/>
        </w:rPr>
        <w:t xml:space="preserve">, 20(4), 408–437. </w:t>
      </w:r>
      <w:hyperlink r:id="rId16" w:history="1">
        <w:r w:rsidRPr="003C449A">
          <w:rPr>
            <w:rStyle w:val="Hyperlink"/>
            <w:rFonts w:asciiTheme="minorHAnsi" w:hAnsiTheme="minorHAnsi"/>
            <w:sz w:val="22"/>
            <w:szCs w:val="20"/>
          </w:rPr>
          <w:t>https://doi.org/10.1177/016224399502000402</w:t>
        </w:r>
      </w:hyperlink>
      <w:r w:rsidRPr="003C449A">
        <w:rPr>
          <w:rFonts w:asciiTheme="minorHAnsi" w:hAnsiTheme="minorHAnsi" w:cstheme="minorHAnsi"/>
          <w:sz w:val="22"/>
          <w:szCs w:val="20"/>
        </w:rPr>
        <w:t xml:space="preserve"> </w:t>
      </w:r>
    </w:p>
    <w:p w14:paraId="600B453D" w14:textId="43A82149" w:rsidR="00F06F65" w:rsidRPr="003C449A" w:rsidRDefault="00BC7402" w:rsidP="1AB67F43">
      <w:pPr>
        <w:pStyle w:val="KeinLeerraum"/>
        <w:ind w:left="567" w:hanging="567"/>
        <w:rPr>
          <w:rFonts w:asciiTheme="minorHAnsi" w:hAnsiTheme="minorHAnsi"/>
          <w:sz w:val="22"/>
          <w:lang w:val="en-GB"/>
        </w:rPr>
      </w:pPr>
      <w:proofErr w:type="spellStart"/>
      <w:r w:rsidRPr="1AB67F43">
        <w:rPr>
          <w:rFonts w:asciiTheme="minorHAnsi" w:hAnsiTheme="minorHAnsi"/>
          <w:sz w:val="22"/>
          <w:lang w:val="en-GB"/>
        </w:rPr>
        <w:t>Feyerabend</w:t>
      </w:r>
      <w:proofErr w:type="spellEnd"/>
      <w:r w:rsidRPr="1AB67F43">
        <w:rPr>
          <w:rFonts w:asciiTheme="minorHAnsi" w:hAnsiTheme="minorHAnsi"/>
          <w:sz w:val="22"/>
          <w:lang w:val="en-GB"/>
        </w:rPr>
        <w:t xml:space="preserve">, P. (1976). </w:t>
      </w:r>
      <w:r w:rsidR="00F06F65" w:rsidRPr="1AB67F43">
        <w:rPr>
          <w:rFonts w:asciiTheme="minorHAnsi" w:hAnsiTheme="minorHAnsi"/>
          <w:i/>
          <w:iCs/>
          <w:sz w:val="22"/>
          <w:lang w:val="en-GB"/>
        </w:rPr>
        <w:t xml:space="preserve">Wider den </w:t>
      </w:r>
      <w:proofErr w:type="spellStart"/>
      <w:r w:rsidR="00F06F65" w:rsidRPr="1AB67F43">
        <w:rPr>
          <w:rFonts w:asciiTheme="minorHAnsi" w:hAnsiTheme="minorHAnsi"/>
          <w:i/>
          <w:iCs/>
          <w:sz w:val="22"/>
          <w:lang w:val="en-GB"/>
        </w:rPr>
        <w:t>Methodenzwang</w:t>
      </w:r>
      <w:proofErr w:type="spellEnd"/>
      <w:r w:rsidR="00F06F65" w:rsidRPr="1AB67F43">
        <w:rPr>
          <w:rFonts w:asciiTheme="minorHAnsi" w:hAnsiTheme="minorHAnsi"/>
          <w:sz w:val="22"/>
          <w:lang w:val="en-GB"/>
        </w:rPr>
        <w:t xml:space="preserve">. </w:t>
      </w:r>
      <w:proofErr w:type="spellStart"/>
      <w:r w:rsidR="00F06F65" w:rsidRPr="1AB67F43">
        <w:rPr>
          <w:rFonts w:asciiTheme="minorHAnsi" w:hAnsiTheme="minorHAnsi"/>
          <w:sz w:val="22"/>
          <w:lang w:val="en-GB"/>
        </w:rPr>
        <w:t>Suhrkamp</w:t>
      </w:r>
      <w:proofErr w:type="spellEnd"/>
      <w:r w:rsidR="0069408D" w:rsidRPr="1AB67F43">
        <w:rPr>
          <w:rFonts w:asciiTheme="minorHAnsi" w:hAnsiTheme="minorHAnsi"/>
          <w:sz w:val="22"/>
          <w:lang w:val="en-GB"/>
        </w:rPr>
        <w:t>.</w:t>
      </w:r>
    </w:p>
    <w:p w14:paraId="230CC124" w14:textId="1D559A36" w:rsidR="00BC1E36" w:rsidRDefault="00BC1E36" w:rsidP="00F05C6C">
      <w:pPr>
        <w:pStyle w:val="KeinLeerraum"/>
        <w:ind w:left="567" w:hanging="567"/>
        <w:rPr>
          <w:rFonts w:asciiTheme="minorHAnsi" w:hAnsiTheme="minorHAnsi" w:cstheme="minorHAnsi"/>
          <w:sz w:val="22"/>
        </w:rPr>
      </w:pPr>
      <w:r w:rsidRPr="00BC1E36">
        <w:rPr>
          <w:rFonts w:asciiTheme="minorHAnsi" w:hAnsiTheme="minorHAnsi" w:cstheme="minorHAnsi"/>
          <w:sz w:val="22"/>
        </w:rPr>
        <w:t>Finlay, L. (2002). Negotiating the swamp: the opportunity and challenge of reflexivity in research practice. Qualitative Research, 2(2): 209—230.</w:t>
      </w:r>
    </w:p>
    <w:p w14:paraId="25019EE6" w14:textId="452B23E4" w:rsidR="0046151C" w:rsidRPr="003C449A" w:rsidRDefault="0046151C" w:rsidP="00F05C6C">
      <w:pPr>
        <w:pStyle w:val="KeinLeerraum"/>
        <w:ind w:left="567" w:hanging="567"/>
        <w:rPr>
          <w:rFonts w:asciiTheme="minorHAnsi" w:hAnsiTheme="minorHAnsi" w:cstheme="minorHAnsi"/>
          <w:sz w:val="22"/>
        </w:rPr>
      </w:pPr>
      <w:proofErr w:type="spellStart"/>
      <w:r w:rsidRPr="003C449A">
        <w:rPr>
          <w:rFonts w:asciiTheme="minorHAnsi" w:hAnsiTheme="minorHAnsi" w:cstheme="minorHAnsi"/>
          <w:sz w:val="22"/>
        </w:rPr>
        <w:t>Funtowicz</w:t>
      </w:r>
      <w:proofErr w:type="spellEnd"/>
      <w:r w:rsidRPr="003C449A">
        <w:rPr>
          <w:rFonts w:asciiTheme="minorHAnsi" w:hAnsiTheme="minorHAnsi" w:cstheme="minorHAnsi"/>
          <w:sz w:val="22"/>
        </w:rPr>
        <w:t xml:space="preserve">, S. O. &amp; </w:t>
      </w:r>
      <w:proofErr w:type="spellStart"/>
      <w:r w:rsidRPr="003C449A">
        <w:rPr>
          <w:rFonts w:asciiTheme="minorHAnsi" w:hAnsiTheme="minorHAnsi" w:cstheme="minorHAnsi"/>
          <w:sz w:val="22"/>
        </w:rPr>
        <w:t>Ravetz</w:t>
      </w:r>
      <w:proofErr w:type="spellEnd"/>
      <w:r w:rsidRPr="003C449A">
        <w:rPr>
          <w:rFonts w:asciiTheme="minorHAnsi" w:hAnsiTheme="minorHAnsi" w:cstheme="minorHAnsi"/>
          <w:sz w:val="22"/>
        </w:rPr>
        <w:t xml:space="preserve">, J. R. (1993). </w:t>
      </w:r>
      <w:r w:rsidRPr="003C449A">
        <w:rPr>
          <w:rFonts w:asciiTheme="minorHAnsi" w:hAnsiTheme="minorHAnsi" w:cstheme="minorHAnsi"/>
          <w:sz w:val="22"/>
          <w:lang w:val="en-GB"/>
        </w:rPr>
        <w:t>Science for the post-normal age,</w:t>
      </w:r>
      <w:r w:rsidRPr="003C449A">
        <w:rPr>
          <w:rFonts w:asciiTheme="minorHAnsi" w:hAnsiTheme="minorHAnsi" w:cstheme="minorHAnsi"/>
          <w:sz w:val="22"/>
        </w:rPr>
        <w:t xml:space="preserve"> </w:t>
      </w:r>
      <w:r w:rsidRPr="003C449A">
        <w:rPr>
          <w:rFonts w:asciiTheme="minorHAnsi" w:hAnsiTheme="minorHAnsi" w:cstheme="minorHAnsi"/>
          <w:i/>
          <w:iCs/>
          <w:sz w:val="22"/>
          <w:lang w:val="en-GB"/>
        </w:rPr>
        <w:t>Futures</w:t>
      </w:r>
      <w:r w:rsidRPr="003C449A">
        <w:rPr>
          <w:rFonts w:asciiTheme="minorHAnsi" w:hAnsiTheme="minorHAnsi" w:cstheme="minorHAnsi"/>
          <w:sz w:val="22"/>
          <w:lang w:val="en-GB"/>
        </w:rPr>
        <w:t xml:space="preserve"> 25(7), 739–755, </w:t>
      </w:r>
      <w:hyperlink r:id="rId17" w:history="1">
        <w:r w:rsidRPr="00F05C6C">
          <w:rPr>
            <w:rStyle w:val="Hyperlink"/>
            <w:rFonts w:asciiTheme="minorHAnsi" w:hAnsiTheme="minorHAnsi" w:cstheme="minorHAnsi"/>
            <w:kern w:val="0"/>
            <w:sz w:val="22"/>
            <w:lang w:val="en-GB"/>
          </w:rPr>
          <w:t>https://doi.org/10.1016/0016-3287(93)90022-L</w:t>
        </w:r>
      </w:hyperlink>
      <w:r w:rsidRPr="003C449A">
        <w:rPr>
          <w:rFonts w:asciiTheme="minorHAnsi" w:hAnsiTheme="minorHAnsi" w:cstheme="minorHAnsi"/>
          <w:sz w:val="22"/>
          <w:lang w:val="en-GB"/>
        </w:rPr>
        <w:t xml:space="preserve">. </w:t>
      </w:r>
    </w:p>
    <w:p w14:paraId="610C396D" w14:textId="77777777" w:rsidR="00356419" w:rsidRPr="003C449A" w:rsidRDefault="00356419" w:rsidP="00F05C6C">
      <w:pPr>
        <w:pStyle w:val="KeinLeerraum"/>
        <w:ind w:left="567" w:hanging="567"/>
        <w:rPr>
          <w:rFonts w:asciiTheme="minorHAnsi" w:hAnsiTheme="minorHAnsi" w:cstheme="minorHAnsi"/>
          <w:sz w:val="22"/>
        </w:rPr>
      </w:pPr>
      <w:proofErr w:type="spellStart"/>
      <w:r w:rsidRPr="00182D04">
        <w:rPr>
          <w:rFonts w:asciiTheme="minorHAnsi" w:hAnsiTheme="minorHAnsi" w:cstheme="minorHAnsi"/>
          <w:sz w:val="22"/>
        </w:rPr>
        <w:t>Callon</w:t>
      </w:r>
      <w:proofErr w:type="spellEnd"/>
      <w:r w:rsidRPr="00182D04">
        <w:rPr>
          <w:rFonts w:asciiTheme="minorHAnsi" w:hAnsiTheme="minorHAnsi" w:cstheme="minorHAnsi"/>
          <w:sz w:val="22"/>
        </w:rPr>
        <w:t xml:space="preserve">, M. (1999). The Role of Lay People in the Production and Dissemination of Scientific Knowledge. </w:t>
      </w:r>
      <w:r w:rsidRPr="00182D04">
        <w:rPr>
          <w:rFonts w:asciiTheme="minorHAnsi" w:hAnsiTheme="minorHAnsi" w:cstheme="minorHAnsi"/>
          <w:i/>
          <w:sz w:val="22"/>
        </w:rPr>
        <w:t>Science, Technology and Society</w:t>
      </w:r>
      <w:r w:rsidRPr="00182D04">
        <w:rPr>
          <w:rFonts w:asciiTheme="minorHAnsi" w:hAnsiTheme="minorHAnsi" w:cstheme="minorHAnsi"/>
          <w:sz w:val="22"/>
        </w:rPr>
        <w:t xml:space="preserve">, </w:t>
      </w:r>
      <w:r w:rsidRPr="00182D04">
        <w:rPr>
          <w:rFonts w:asciiTheme="minorHAnsi" w:hAnsiTheme="minorHAnsi" w:cstheme="minorHAnsi"/>
          <w:i/>
          <w:sz w:val="22"/>
        </w:rPr>
        <w:t>4</w:t>
      </w:r>
      <w:r w:rsidRPr="00182D04">
        <w:rPr>
          <w:rFonts w:asciiTheme="minorHAnsi" w:hAnsiTheme="minorHAnsi" w:cstheme="minorHAnsi"/>
          <w:sz w:val="22"/>
        </w:rPr>
        <w:t>(1), 81–94. https://doi.org/10.1177/097172189900400106</w:t>
      </w:r>
    </w:p>
    <w:p w14:paraId="315573AE" w14:textId="77777777" w:rsidR="00356419" w:rsidRPr="003B6003" w:rsidRDefault="00356419" w:rsidP="1AB67F43">
      <w:pPr>
        <w:pStyle w:val="KeinLeerraum"/>
        <w:ind w:left="567" w:hanging="567"/>
        <w:rPr>
          <w:lang w:val="en-GB"/>
        </w:rPr>
      </w:pPr>
      <w:proofErr w:type="spellStart"/>
      <w:r w:rsidRPr="1AB67F43">
        <w:rPr>
          <w:rFonts w:asciiTheme="minorHAnsi" w:hAnsiTheme="minorHAnsi"/>
          <w:sz w:val="22"/>
          <w:lang w:val="en-GB"/>
        </w:rPr>
        <w:t>Callon</w:t>
      </w:r>
      <w:proofErr w:type="spellEnd"/>
      <w:r w:rsidRPr="1AB67F43">
        <w:rPr>
          <w:rFonts w:asciiTheme="minorHAnsi" w:hAnsiTheme="minorHAnsi"/>
          <w:sz w:val="22"/>
          <w:lang w:val="en-GB"/>
        </w:rPr>
        <w:t xml:space="preserve">, M., &amp; </w:t>
      </w:r>
      <w:proofErr w:type="spellStart"/>
      <w:r w:rsidRPr="1AB67F43">
        <w:rPr>
          <w:rFonts w:asciiTheme="minorHAnsi" w:hAnsiTheme="minorHAnsi"/>
          <w:sz w:val="22"/>
          <w:lang w:val="en-GB"/>
        </w:rPr>
        <w:t>Rabeharisoa</w:t>
      </w:r>
      <w:proofErr w:type="spellEnd"/>
      <w:r w:rsidRPr="1AB67F43">
        <w:rPr>
          <w:rFonts w:asciiTheme="minorHAnsi" w:hAnsiTheme="minorHAnsi"/>
          <w:sz w:val="22"/>
          <w:lang w:val="en-GB"/>
        </w:rPr>
        <w:t xml:space="preserve">, V. (2003). Research “in the wild” and the shaping of new social identities. </w:t>
      </w:r>
      <w:r w:rsidRPr="1AB67F43">
        <w:rPr>
          <w:rFonts w:asciiTheme="minorHAnsi" w:hAnsiTheme="minorHAnsi"/>
          <w:i/>
          <w:iCs/>
          <w:sz w:val="22"/>
          <w:lang w:val="en-GB"/>
        </w:rPr>
        <w:t>Technology in Society</w:t>
      </w:r>
      <w:r w:rsidRPr="1AB67F43">
        <w:rPr>
          <w:rFonts w:asciiTheme="minorHAnsi" w:hAnsiTheme="minorHAnsi"/>
          <w:sz w:val="22"/>
          <w:lang w:val="en-GB"/>
        </w:rPr>
        <w:t xml:space="preserve">, </w:t>
      </w:r>
      <w:r w:rsidRPr="1AB67F43">
        <w:rPr>
          <w:rFonts w:asciiTheme="minorHAnsi" w:hAnsiTheme="minorHAnsi"/>
          <w:i/>
          <w:iCs/>
          <w:sz w:val="22"/>
          <w:lang w:val="en-GB"/>
        </w:rPr>
        <w:t>25</w:t>
      </w:r>
      <w:r w:rsidRPr="1AB67F43">
        <w:rPr>
          <w:rFonts w:asciiTheme="minorHAnsi" w:hAnsiTheme="minorHAnsi"/>
          <w:sz w:val="22"/>
          <w:lang w:val="en-GB"/>
        </w:rPr>
        <w:t>(2), 193–204. https://doi.org/10.1016/S0160-791X(03)00021-6</w:t>
      </w:r>
    </w:p>
    <w:p w14:paraId="2D03F1A0" w14:textId="77777777" w:rsidR="00356419" w:rsidRPr="003C449A" w:rsidRDefault="00356419" w:rsidP="004E7FDA">
      <w:pPr>
        <w:pStyle w:val="KeinLeerraum"/>
        <w:ind w:left="567" w:hanging="567"/>
        <w:rPr>
          <w:rFonts w:asciiTheme="minorHAnsi" w:hAnsiTheme="minorHAnsi" w:cstheme="minorHAnsi"/>
          <w:sz w:val="22"/>
          <w:lang w:val="de-DE"/>
        </w:rPr>
      </w:pPr>
      <w:proofErr w:type="spellStart"/>
      <w:r w:rsidRPr="004E7FDA">
        <w:rPr>
          <w:rFonts w:asciiTheme="minorHAnsi" w:hAnsiTheme="minorHAnsi" w:cstheme="minorHAnsi"/>
          <w:sz w:val="22"/>
          <w:szCs w:val="20"/>
        </w:rPr>
        <w:t>Callon</w:t>
      </w:r>
      <w:proofErr w:type="spellEnd"/>
      <w:r w:rsidRPr="004E7FDA">
        <w:rPr>
          <w:rFonts w:asciiTheme="minorHAnsi" w:hAnsiTheme="minorHAnsi" w:cstheme="minorHAnsi"/>
          <w:sz w:val="22"/>
          <w:szCs w:val="20"/>
        </w:rPr>
        <w:t xml:space="preserve">, M., </w:t>
      </w:r>
      <w:proofErr w:type="spellStart"/>
      <w:r w:rsidRPr="004E7FDA">
        <w:rPr>
          <w:rFonts w:asciiTheme="minorHAnsi" w:hAnsiTheme="minorHAnsi" w:cstheme="minorHAnsi"/>
          <w:sz w:val="22"/>
          <w:szCs w:val="20"/>
        </w:rPr>
        <w:t>Lascoumes</w:t>
      </w:r>
      <w:proofErr w:type="spellEnd"/>
      <w:r w:rsidRPr="004E7FDA">
        <w:rPr>
          <w:rFonts w:asciiTheme="minorHAnsi" w:hAnsiTheme="minorHAnsi" w:cstheme="minorHAnsi"/>
          <w:sz w:val="22"/>
          <w:szCs w:val="20"/>
        </w:rPr>
        <w:t xml:space="preserve">, P., &amp; </w:t>
      </w:r>
      <w:proofErr w:type="spellStart"/>
      <w:r w:rsidRPr="004E7FDA">
        <w:rPr>
          <w:rFonts w:asciiTheme="minorHAnsi" w:hAnsiTheme="minorHAnsi" w:cstheme="minorHAnsi"/>
          <w:sz w:val="22"/>
          <w:szCs w:val="20"/>
        </w:rPr>
        <w:t>Barthe</w:t>
      </w:r>
      <w:proofErr w:type="spellEnd"/>
      <w:r w:rsidRPr="004E7FDA">
        <w:rPr>
          <w:rFonts w:asciiTheme="minorHAnsi" w:hAnsiTheme="minorHAnsi" w:cstheme="minorHAnsi"/>
          <w:sz w:val="22"/>
          <w:szCs w:val="20"/>
        </w:rPr>
        <w:t xml:space="preserve">, Y. (2009). </w:t>
      </w:r>
      <w:r w:rsidRPr="004E7FDA">
        <w:rPr>
          <w:rFonts w:asciiTheme="minorHAnsi" w:hAnsiTheme="minorHAnsi" w:cstheme="minorHAnsi"/>
          <w:i/>
          <w:sz w:val="22"/>
        </w:rPr>
        <w:t>Acting in an uncertain world: An essay on technical democracy</w:t>
      </w:r>
      <w:r w:rsidRPr="004E7FDA">
        <w:rPr>
          <w:rFonts w:asciiTheme="minorHAnsi" w:hAnsiTheme="minorHAnsi" w:cstheme="minorHAnsi"/>
          <w:sz w:val="22"/>
        </w:rPr>
        <w:t xml:space="preserve">. </w:t>
      </w:r>
      <w:r w:rsidRPr="003C449A">
        <w:rPr>
          <w:rFonts w:asciiTheme="minorHAnsi" w:hAnsiTheme="minorHAnsi" w:cstheme="minorHAnsi"/>
          <w:sz w:val="22"/>
          <w:lang w:val="de-DE"/>
        </w:rPr>
        <w:t>MIT Press.</w:t>
      </w:r>
    </w:p>
    <w:p w14:paraId="72F89117" w14:textId="4A6D7E8E" w:rsidR="006E2FC2" w:rsidRPr="004E4A79" w:rsidRDefault="006E2FC2" w:rsidP="004E7FDA">
      <w:pPr>
        <w:pStyle w:val="KeinLeerraum"/>
        <w:ind w:left="567" w:hanging="567"/>
        <w:rPr>
          <w:rFonts w:cstheme="minorHAnsi"/>
        </w:rPr>
      </w:pPr>
      <w:r w:rsidRPr="003C449A">
        <w:rPr>
          <w:rFonts w:asciiTheme="minorHAnsi" w:hAnsiTheme="minorHAnsi" w:cstheme="minorHAnsi"/>
          <w:sz w:val="22"/>
          <w:lang w:val="de-DE"/>
        </w:rPr>
        <w:t xml:space="preserve">Fleck, Ludwig (1980). </w:t>
      </w:r>
      <w:r w:rsidR="0069408D" w:rsidRPr="003C449A">
        <w:rPr>
          <w:rFonts w:asciiTheme="minorHAnsi" w:hAnsiTheme="minorHAnsi" w:cstheme="minorHAnsi"/>
          <w:i/>
          <w:iCs/>
          <w:sz w:val="22"/>
          <w:lang w:val="de-DE"/>
        </w:rPr>
        <w:t>Entstehung und Entwicklung einer wissenschaftlichen Tatsache: Einführung in die Lehre vom Denkstil und Denkkollektiv</w:t>
      </w:r>
      <w:r w:rsidR="0069408D">
        <w:rPr>
          <w:rFonts w:asciiTheme="minorHAnsi" w:hAnsiTheme="minorHAnsi" w:cstheme="minorHAnsi"/>
          <w:sz w:val="22"/>
          <w:lang w:val="de-DE"/>
        </w:rPr>
        <w:t xml:space="preserve">. </w:t>
      </w:r>
      <w:proofErr w:type="spellStart"/>
      <w:r w:rsidR="0069408D" w:rsidRPr="003C449A">
        <w:rPr>
          <w:rFonts w:asciiTheme="minorHAnsi" w:hAnsiTheme="minorHAnsi" w:cstheme="minorHAnsi"/>
          <w:sz w:val="22"/>
        </w:rPr>
        <w:t>S</w:t>
      </w:r>
      <w:r w:rsidR="0069408D" w:rsidRPr="004E4A79">
        <w:rPr>
          <w:rFonts w:asciiTheme="minorHAnsi" w:hAnsiTheme="minorHAnsi" w:cstheme="minorHAnsi"/>
          <w:sz w:val="22"/>
        </w:rPr>
        <w:t>uhrkamp</w:t>
      </w:r>
      <w:proofErr w:type="spellEnd"/>
      <w:r w:rsidR="0069408D" w:rsidRPr="003C449A">
        <w:rPr>
          <w:rFonts w:asciiTheme="minorHAnsi" w:hAnsiTheme="minorHAnsi" w:cstheme="minorHAnsi"/>
          <w:sz w:val="22"/>
        </w:rPr>
        <w:t>.</w:t>
      </w:r>
    </w:p>
    <w:p w14:paraId="341CC1FE" w14:textId="77777777" w:rsidR="00356419" w:rsidRPr="003B6003" w:rsidRDefault="00356419" w:rsidP="004E7FDA">
      <w:pPr>
        <w:pStyle w:val="KeinLeerraum"/>
        <w:ind w:left="567" w:hanging="567"/>
        <w:rPr>
          <w:rFonts w:cstheme="minorHAnsi"/>
        </w:rPr>
      </w:pPr>
      <w:r w:rsidRPr="004E7FDA">
        <w:rPr>
          <w:rFonts w:asciiTheme="minorHAnsi" w:hAnsiTheme="minorHAnsi" w:cstheme="minorHAnsi"/>
          <w:sz w:val="22"/>
          <w:szCs w:val="20"/>
        </w:rPr>
        <w:t xml:space="preserve">Gibbons, M. (1999). Science’s new social contract with society. </w:t>
      </w:r>
      <w:r w:rsidRPr="004E7FDA">
        <w:rPr>
          <w:rFonts w:asciiTheme="minorHAnsi" w:hAnsiTheme="minorHAnsi" w:cstheme="minorHAnsi"/>
          <w:i/>
          <w:sz w:val="22"/>
        </w:rPr>
        <w:t>Nature</w:t>
      </w:r>
      <w:r w:rsidRPr="004E7FDA">
        <w:rPr>
          <w:rFonts w:asciiTheme="minorHAnsi" w:hAnsiTheme="minorHAnsi" w:cstheme="minorHAnsi"/>
          <w:sz w:val="22"/>
        </w:rPr>
        <w:t xml:space="preserve">, </w:t>
      </w:r>
      <w:r w:rsidRPr="004E7FDA">
        <w:rPr>
          <w:rFonts w:asciiTheme="minorHAnsi" w:hAnsiTheme="minorHAnsi" w:cstheme="minorHAnsi"/>
          <w:i/>
          <w:sz w:val="22"/>
        </w:rPr>
        <w:t>402</w:t>
      </w:r>
      <w:r w:rsidRPr="004E7FDA">
        <w:rPr>
          <w:rFonts w:asciiTheme="minorHAnsi" w:hAnsiTheme="minorHAnsi" w:cstheme="minorHAnsi"/>
          <w:sz w:val="22"/>
        </w:rPr>
        <w:t>(S6761), C81–C84. https://doi.org/10.1038/35011576</w:t>
      </w:r>
    </w:p>
    <w:p w14:paraId="375B79DD" w14:textId="1CE6F8E9" w:rsidR="00356419" w:rsidRPr="003B6003" w:rsidRDefault="00356419" w:rsidP="004E7FDA">
      <w:pPr>
        <w:pStyle w:val="KeinLeerraum"/>
        <w:ind w:left="567" w:hanging="567"/>
        <w:rPr>
          <w:rFonts w:cstheme="minorHAnsi"/>
        </w:rPr>
      </w:pPr>
      <w:r w:rsidRPr="004E7FDA">
        <w:rPr>
          <w:rFonts w:asciiTheme="minorHAnsi" w:hAnsiTheme="minorHAnsi" w:cstheme="minorHAnsi"/>
          <w:sz w:val="22"/>
          <w:szCs w:val="20"/>
        </w:rPr>
        <w:t xml:space="preserve">Gibbons, M., Limoges, C., </w:t>
      </w:r>
      <w:proofErr w:type="spellStart"/>
      <w:r w:rsidRPr="004E7FDA">
        <w:rPr>
          <w:rFonts w:asciiTheme="minorHAnsi" w:hAnsiTheme="minorHAnsi" w:cstheme="minorHAnsi"/>
          <w:sz w:val="22"/>
          <w:szCs w:val="20"/>
        </w:rPr>
        <w:t>Nowotny</w:t>
      </w:r>
      <w:proofErr w:type="spellEnd"/>
      <w:r w:rsidRPr="004E7FDA">
        <w:rPr>
          <w:rFonts w:asciiTheme="minorHAnsi" w:hAnsiTheme="minorHAnsi" w:cstheme="minorHAnsi"/>
          <w:sz w:val="22"/>
          <w:szCs w:val="20"/>
        </w:rPr>
        <w:t xml:space="preserve">, H., Schwartzman, S., Scott, P. and </w:t>
      </w:r>
      <w:proofErr w:type="spellStart"/>
      <w:r w:rsidRPr="004E7FDA">
        <w:rPr>
          <w:rFonts w:asciiTheme="minorHAnsi" w:hAnsiTheme="minorHAnsi" w:cstheme="minorHAnsi"/>
          <w:sz w:val="22"/>
          <w:szCs w:val="20"/>
        </w:rPr>
        <w:t>Trow</w:t>
      </w:r>
      <w:proofErr w:type="spellEnd"/>
      <w:r w:rsidRPr="004E7FDA">
        <w:rPr>
          <w:rFonts w:asciiTheme="minorHAnsi" w:hAnsiTheme="minorHAnsi" w:cstheme="minorHAnsi"/>
          <w:sz w:val="22"/>
          <w:szCs w:val="20"/>
        </w:rPr>
        <w:t xml:space="preserve">, M. </w:t>
      </w:r>
      <w:r w:rsidRPr="004E7FDA">
        <w:rPr>
          <w:rFonts w:asciiTheme="minorHAnsi" w:hAnsiTheme="minorHAnsi" w:cstheme="minorHAnsi"/>
          <w:sz w:val="22"/>
        </w:rPr>
        <w:t xml:space="preserve">(1994) </w:t>
      </w:r>
      <w:r w:rsidRPr="004E7FDA">
        <w:rPr>
          <w:rFonts w:asciiTheme="minorHAnsi" w:hAnsiTheme="minorHAnsi" w:cstheme="minorHAnsi"/>
          <w:i/>
          <w:sz w:val="22"/>
        </w:rPr>
        <w:t>The new production of knowledge: the dynamics of science and research in contemporary societies</w:t>
      </w:r>
      <w:r w:rsidRPr="004E7FDA">
        <w:rPr>
          <w:rFonts w:asciiTheme="minorHAnsi" w:hAnsiTheme="minorHAnsi" w:cstheme="minorHAnsi"/>
          <w:sz w:val="22"/>
        </w:rPr>
        <w:t>. Sage.</w:t>
      </w:r>
    </w:p>
    <w:p w14:paraId="611975E9" w14:textId="109165D1" w:rsidR="00120586" w:rsidRDefault="00120586" w:rsidP="004E7FDA">
      <w:pPr>
        <w:pStyle w:val="KeinLeerraum"/>
        <w:ind w:left="567" w:hanging="567"/>
        <w:rPr>
          <w:rFonts w:asciiTheme="minorHAnsi" w:hAnsiTheme="minorHAnsi" w:cstheme="minorHAnsi"/>
          <w:sz w:val="22"/>
          <w:szCs w:val="20"/>
        </w:rPr>
      </w:pPr>
      <w:r w:rsidRPr="00120586">
        <w:rPr>
          <w:rFonts w:asciiTheme="minorHAnsi" w:hAnsiTheme="minorHAnsi" w:cstheme="minorHAnsi"/>
          <w:sz w:val="22"/>
          <w:szCs w:val="20"/>
        </w:rPr>
        <w:t>Greenwood, D.J. and Levin, M. (2007). Introduction to Action Research. Social Research for Social Change. Thousand Oaks: Sage, 2nd Edition.</w:t>
      </w:r>
    </w:p>
    <w:p w14:paraId="6BE7394C" w14:textId="6D6A098A" w:rsidR="00032167" w:rsidRDefault="00032167" w:rsidP="1AB67F43">
      <w:pPr>
        <w:pStyle w:val="KeinLeerraum"/>
        <w:ind w:left="567" w:hanging="567"/>
        <w:rPr>
          <w:rFonts w:asciiTheme="minorHAnsi" w:hAnsiTheme="minorHAnsi"/>
          <w:sz w:val="22"/>
          <w:lang w:val="en-GB"/>
        </w:rPr>
      </w:pPr>
      <w:r w:rsidRPr="1AB67F43">
        <w:rPr>
          <w:rFonts w:asciiTheme="minorHAnsi" w:hAnsiTheme="minorHAnsi"/>
          <w:sz w:val="22"/>
          <w:lang w:val="en-GB"/>
        </w:rPr>
        <w:t xml:space="preserve">Grin, J., </w:t>
      </w:r>
      <w:proofErr w:type="spellStart"/>
      <w:r w:rsidRPr="1AB67F43">
        <w:rPr>
          <w:rFonts w:asciiTheme="minorHAnsi" w:hAnsiTheme="minorHAnsi"/>
          <w:sz w:val="22"/>
          <w:lang w:val="en-GB"/>
        </w:rPr>
        <w:t>Rotmans</w:t>
      </w:r>
      <w:proofErr w:type="spellEnd"/>
      <w:r w:rsidRPr="1AB67F43">
        <w:rPr>
          <w:rFonts w:asciiTheme="minorHAnsi" w:hAnsiTheme="minorHAnsi"/>
          <w:sz w:val="22"/>
          <w:lang w:val="en-GB"/>
        </w:rPr>
        <w:t xml:space="preserve">, J. and </w:t>
      </w:r>
      <w:proofErr w:type="spellStart"/>
      <w:r w:rsidRPr="1AB67F43">
        <w:rPr>
          <w:rFonts w:asciiTheme="minorHAnsi" w:hAnsiTheme="minorHAnsi"/>
          <w:sz w:val="22"/>
          <w:lang w:val="en-GB"/>
        </w:rPr>
        <w:t>Schot</w:t>
      </w:r>
      <w:proofErr w:type="spellEnd"/>
      <w:r w:rsidRPr="1AB67F43">
        <w:rPr>
          <w:rFonts w:asciiTheme="minorHAnsi" w:hAnsiTheme="minorHAnsi"/>
          <w:sz w:val="22"/>
          <w:lang w:val="en-GB"/>
        </w:rPr>
        <w:t>, J. (2010). Transitions to Sustainable Development: New Directions in the Study of Long Term Trans-</w:t>
      </w:r>
      <w:proofErr w:type="gramStart"/>
      <w:r w:rsidRPr="1AB67F43">
        <w:rPr>
          <w:rFonts w:asciiTheme="minorHAnsi" w:hAnsiTheme="minorHAnsi"/>
          <w:sz w:val="22"/>
          <w:lang w:val="en-GB"/>
        </w:rPr>
        <w:t>formative</w:t>
      </w:r>
      <w:proofErr w:type="gramEnd"/>
      <w:r w:rsidRPr="1AB67F43">
        <w:rPr>
          <w:rFonts w:asciiTheme="minorHAnsi" w:hAnsiTheme="minorHAnsi"/>
          <w:sz w:val="22"/>
          <w:lang w:val="en-GB"/>
        </w:rPr>
        <w:t xml:space="preserve"> Change. New York/Oxford: Routledge.</w:t>
      </w:r>
    </w:p>
    <w:p w14:paraId="4E4AF8F3" w14:textId="2D0675F0" w:rsidR="00356419" w:rsidRPr="00DE5D10" w:rsidRDefault="00356419" w:rsidP="004E7FDA">
      <w:pPr>
        <w:pStyle w:val="KeinLeerraum"/>
        <w:ind w:left="567" w:hanging="567"/>
        <w:rPr>
          <w:rFonts w:cstheme="minorHAnsi"/>
          <w:lang w:val="de-DE"/>
        </w:rPr>
      </w:pPr>
      <w:proofErr w:type="spellStart"/>
      <w:r w:rsidRPr="004E7FDA">
        <w:rPr>
          <w:rFonts w:asciiTheme="minorHAnsi" w:hAnsiTheme="minorHAnsi" w:cstheme="minorHAnsi"/>
          <w:sz w:val="22"/>
          <w:szCs w:val="20"/>
        </w:rPr>
        <w:lastRenderedPageBreak/>
        <w:t>Groß</w:t>
      </w:r>
      <w:proofErr w:type="spellEnd"/>
      <w:r w:rsidRPr="004E7FDA">
        <w:rPr>
          <w:rFonts w:asciiTheme="minorHAnsi" w:hAnsiTheme="minorHAnsi" w:cstheme="minorHAnsi"/>
          <w:sz w:val="22"/>
          <w:szCs w:val="20"/>
        </w:rPr>
        <w:t xml:space="preserve">, M., &amp; </w:t>
      </w:r>
      <w:proofErr w:type="spellStart"/>
      <w:r w:rsidRPr="004E7FDA">
        <w:rPr>
          <w:rFonts w:asciiTheme="minorHAnsi" w:hAnsiTheme="minorHAnsi" w:cstheme="minorHAnsi"/>
          <w:sz w:val="22"/>
          <w:szCs w:val="20"/>
        </w:rPr>
        <w:t>Stauffacher</w:t>
      </w:r>
      <w:proofErr w:type="spellEnd"/>
      <w:r w:rsidRPr="004E7FDA">
        <w:rPr>
          <w:rFonts w:asciiTheme="minorHAnsi" w:hAnsiTheme="minorHAnsi" w:cstheme="minorHAnsi"/>
          <w:sz w:val="22"/>
          <w:szCs w:val="20"/>
        </w:rPr>
        <w:t xml:space="preserve">, M. (2014). Transdisciplinary Environmental Science: Problem-oriented Projects and Strategic Research Programs. </w:t>
      </w:r>
      <w:proofErr w:type="spellStart"/>
      <w:r w:rsidRPr="00DE5D10">
        <w:rPr>
          <w:rFonts w:asciiTheme="minorHAnsi" w:hAnsiTheme="minorHAnsi" w:cstheme="minorHAnsi"/>
          <w:i/>
          <w:sz w:val="22"/>
          <w:lang w:val="de-DE"/>
        </w:rPr>
        <w:t>Interdisciplinary</w:t>
      </w:r>
      <w:proofErr w:type="spellEnd"/>
      <w:r w:rsidRPr="00DE5D10">
        <w:rPr>
          <w:rFonts w:asciiTheme="minorHAnsi" w:hAnsiTheme="minorHAnsi" w:cstheme="minorHAnsi"/>
          <w:i/>
          <w:sz w:val="22"/>
          <w:lang w:val="de-DE"/>
        </w:rPr>
        <w:t xml:space="preserve"> Science Reviews</w:t>
      </w:r>
      <w:r w:rsidRPr="00DE5D10">
        <w:rPr>
          <w:rFonts w:asciiTheme="minorHAnsi" w:hAnsiTheme="minorHAnsi" w:cstheme="minorHAnsi"/>
          <w:sz w:val="22"/>
          <w:lang w:val="de-DE"/>
        </w:rPr>
        <w:t xml:space="preserve">, </w:t>
      </w:r>
      <w:r w:rsidRPr="00DE5D10">
        <w:rPr>
          <w:rFonts w:asciiTheme="minorHAnsi" w:hAnsiTheme="minorHAnsi" w:cstheme="minorHAnsi"/>
          <w:i/>
          <w:sz w:val="22"/>
          <w:lang w:val="de-DE"/>
        </w:rPr>
        <w:t>39</w:t>
      </w:r>
      <w:r w:rsidRPr="00DE5D10">
        <w:rPr>
          <w:rFonts w:asciiTheme="minorHAnsi" w:hAnsiTheme="minorHAnsi" w:cstheme="minorHAnsi"/>
          <w:sz w:val="22"/>
          <w:lang w:val="de-DE"/>
        </w:rPr>
        <w:t>(4), 299–306. https://doi.org/10.1179/0308018814Z.00000000093</w:t>
      </w:r>
    </w:p>
    <w:p w14:paraId="191C8B64" w14:textId="77777777" w:rsidR="001E0E59" w:rsidRPr="001E0E59" w:rsidRDefault="001E0E59" w:rsidP="001E0E59">
      <w:pPr>
        <w:pStyle w:val="KeinLeerraum"/>
        <w:ind w:left="567" w:hanging="567"/>
        <w:rPr>
          <w:rFonts w:asciiTheme="minorHAnsi" w:hAnsiTheme="minorHAnsi" w:cstheme="minorHAnsi"/>
          <w:sz w:val="22"/>
          <w:szCs w:val="20"/>
        </w:rPr>
      </w:pPr>
      <w:r w:rsidRPr="00DE5D10">
        <w:rPr>
          <w:rFonts w:asciiTheme="minorHAnsi" w:hAnsiTheme="minorHAnsi" w:cstheme="minorHAnsi"/>
          <w:sz w:val="22"/>
          <w:szCs w:val="20"/>
          <w:lang w:val="de-DE"/>
        </w:rPr>
        <w:t xml:space="preserve">Grunwald, A. (2015). Transformative Wissenschaft – eine neue Ordnung im Wissenschaftsbetrieb? </w:t>
      </w:r>
      <w:r w:rsidRPr="001E0E59">
        <w:rPr>
          <w:rFonts w:asciiTheme="minorHAnsi" w:hAnsiTheme="minorHAnsi" w:cstheme="minorHAnsi"/>
          <w:sz w:val="22"/>
          <w:szCs w:val="20"/>
        </w:rPr>
        <w:t>GAIA, 24(1): 17-20.</w:t>
      </w:r>
    </w:p>
    <w:p w14:paraId="44C2D0D8" w14:textId="77777777" w:rsidR="00356419" w:rsidRPr="003B6003" w:rsidRDefault="00356419" w:rsidP="004E7FDA">
      <w:pPr>
        <w:pStyle w:val="KeinLeerraum"/>
        <w:ind w:left="567" w:hanging="567"/>
        <w:rPr>
          <w:rFonts w:cstheme="minorHAnsi"/>
        </w:rPr>
      </w:pPr>
      <w:proofErr w:type="spellStart"/>
      <w:r w:rsidRPr="004E7FDA">
        <w:rPr>
          <w:rFonts w:asciiTheme="minorHAnsi" w:hAnsiTheme="minorHAnsi" w:cstheme="minorHAnsi"/>
          <w:sz w:val="22"/>
          <w:szCs w:val="20"/>
        </w:rPr>
        <w:t>Guston</w:t>
      </w:r>
      <w:proofErr w:type="spellEnd"/>
      <w:r w:rsidRPr="004E7FDA">
        <w:rPr>
          <w:rFonts w:asciiTheme="minorHAnsi" w:hAnsiTheme="minorHAnsi" w:cstheme="minorHAnsi"/>
          <w:sz w:val="22"/>
          <w:szCs w:val="20"/>
        </w:rPr>
        <w:t xml:space="preserve">, D. H. (2001). Boundary Organizations in Environmental Policy and Science: An Introduction. </w:t>
      </w:r>
      <w:r w:rsidRPr="004E7FDA">
        <w:rPr>
          <w:rFonts w:asciiTheme="minorHAnsi" w:hAnsiTheme="minorHAnsi" w:cstheme="minorHAnsi"/>
          <w:i/>
          <w:sz w:val="22"/>
        </w:rPr>
        <w:t>Science, Technology, &amp; Human Values</w:t>
      </w:r>
      <w:r w:rsidRPr="004E7FDA">
        <w:rPr>
          <w:rFonts w:asciiTheme="minorHAnsi" w:hAnsiTheme="minorHAnsi" w:cstheme="minorHAnsi"/>
          <w:sz w:val="22"/>
        </w:rPr>
        <w:t xml:space="preserve">, </w:t>
      </w:r>
      <w:r w:rsidRPr="004E7FDA">
        <w:rPr>
          <w:rFonts w:asciiTheme="minorHAnsi" w:hAnsiTheme="minorHAnsi" w:cstheme="minorHAnsi"/>
          <w:i/>
          <w:sz w:val="22"/>
        </w:rPr>
        <w:t>26</w:t>
      </w:r>
      <w:r w:rsidRPr="004E7FDA">
        <w:rPr>
          <w:rFonts w:asciiTheme="minorHAnsi" w:hAnsiTheme="minorHAnsi" w:cstheme="minorHAnsi"/>
          <w:sz w:val="22"/>
        </w:rPr>
        <w:t>(4), 399–408. https://doi.org/10.1177/016224390102600401</w:t>
      </w:r>
    </w:p>
    <w:p w14:paraId="7D7537DB" w14:textId="77777777" w:rsidR="003B7137" w:rsidRPr="00DE5D10" w:rsidRDefault="003B7137" w:rsidP="003B7137">
      <w:pPr>
        <w:pStyle w:val="KeinLeerraum"/>
        <w:ind w:left="567" w:hanging="567"/>
        <w:rPr>
          <w:rFonts w:asciiTheme="minorHAnsi" w:hAnsiTheme="minorHAnsi" w:cstheme="minorHAnsi"/>
          <w:sz w:val="22"/>
          <w:szCs w:val="20"/>
        </w:rPr>
      </w:pPr>
      <w:r w:rsidRPr="00113AA5">
        <w:rPr>
          <w:rFonts w:asciiTheme="minorHAnsi" w:hAnsiTheme="minorHAnsi" w:cstheme="minorHAnsi"/>
          <w:sz w:val="22"/>
          <w:szCs w:val="20"/>
        </w:rPr>
        <w:t xml:space="preserve">Haas, P. M. (1992). Introduction: Epistemic Communities and International Policy Coordination. </w:t>
      </w:r>
      <w:r w:rsidRPr="00DE5D10">
        <w:rPr>
          <w:rFonts w:asciiTheme="minorHAnsi" w:hAnsiTheme="minorHAnsi" w:cstheme="minorHAnsi"/>
          <w:i/>
          <w:iCs/>
          <w:sz w:val="22"/>
          <w:szCs w:val="20"/>
        </w:rPr>
        <w:t>International Organization</w:t>
      </w:r>
      <w:r w:rsidRPr="00DE5D10">
        <w:rPr>
          <w:rFonts w:asciiTheme="minorHAnsi" w:hAnsiTheme="minorHAnsi" w:cstheme="minorHAnsi"/>
          <w:sz w:val="22"/>
          <w:szCs w:val="20"/>
        </w:rPr>
        <w:t xml:space="preserve">, 46(1), 1–35. </w:t>
      </w:r>
      <w:hyperlink r:id="rId18" w:history="1">
        <w:r w:rsidRPr="00DE5D10">
          <w:rPr>
            <w:rStyle w:val="Hyperlink"/>
            <w:rFonts w:asciiTheme="minorHAnsi" w:hAnsiTheme="minorHAnsi" w:cstheme="minorHAnsi"/>
            <w:sz w:val="22"/>
            <w:szCs w:val="20"/>
          </w:rPr>
          <w:t>http://www.jstor.org/stable/2706951</w:t>
        </w:r>
      </w:hyperlink>
    </w:p>
    <w:p w14:paraId="3740967D" w14:textId="6F0369B8" w:rsidR="00642645" w:rsidRDefault="00642645" w:rsidP="003B7137">
      <w:pPr>
        <w:pStyle w:val="KeinLeerraum"/>
        <w:ind w:left="567" w:hanging="567"/>
        <w:rPr>
          <w:rFonts w:asciiTheme="minorHAnsi" w:hAnsiTheme="minorHAnsi" w:cstheme="minorHAnsi"/>
          <w:sz w:val="22"/>
          <w:szCs w:val="20"/>
          <w:lang w:val="de-DE"/>
        </w:rPr>
      </w:pPr>
      <w:proofErr w:type="spellStart"/>
      <w:r w:rsidRPr="00642645">
        <w:rPr>
          <w:rFonts w:asciiTheme="minorHAnsi" w:hAnsiTheme="minorHAnsi" w:cstheme="minorHAnsi"/>
          <w:sz w:val="22"/>
          <w:szCs w:val="20"/>
        </w:rPr>
        <w:t>Haum</w:t>
      </w:r>
      <w:proofErr w:type="spellEnd"/>
      <w:r w:rsidRPr="00642645">
        <w:rPr>
          <w:rFonts w:asciiTheme="minorHAnsi" w:hAnsiTheme="minorHAnsi" w:cstheme="minorHAnsi"/>
          <w:sz w:val="22"/>
          <w:szCs w:val="20"/>
        </w:rPr>
        <w:t xml:space="preserve">, R. and </w:t>
      </w:r>
      <w:proofErr w:type="spellStart"/>
      <w:r w:rsidRPr="00642645">
        <w:rPr>
          <w:rFonts w:asciiTheme="minorHAnsi" w:hAnsiTheme="minorHAnsi" w:cstheme="minorHAnsi"/>
          <w:sz w:val="22"/>
          <w:szCs w:val="20"/>
        </w:rPr>
        <w:t>Pilardeaux</w:t>
      </w:r>
      <w:proofErr w:type="spellEnd"/>
      <w:r w:rsidRPr="00642645">
        <w:rPr>
          <w:rFonts w:asciiTheme="minorHAnsi" w:hAnsiTheme="minorHAnsi" w:cstheme="minorHAnsi"/>
          <w:sz w:val="22"/>
          <w:szCs w:val="20"/>
        </w:rPr>
        <w:t xml:space="preserve">, B. (2014). </w:t>
      </w:r>
      <w:r w:rsidRPr="00642645">
        <w:rPr>
          <w:rFonts w:asciiTheme="minorHAnsi" w:hAnsiTheme="minorHAnsi" w:cstheme="minorHAnsi"/>
          <w:sz w:val="22"/>
          <w:szCs w:val="20"/>
          <w:lang w:val="de-DE"/>
        </w:rPr>
        <w:t>Transformationsforschung: Szenen einer Reformdebatte</w:t>
      </w:r>
      <w:r w:rsidR="00E16363">
        <w:rPr>
          <w:rFonts w:asciiTheme="minorHAnsi" w:hAnsiTheme="minorHAnsi" w:cstheme="minorHAnsi"/>
          <w:sz w:val="22"/>
          <w:szCs w:val="20"/>
          <w:lang w:val="de-DE"/>
        </w:rPr>
        <w:t>. I</w:t>
      </w:r>
      <w:r w:rsidRPr="00642645">
        <w:rPr>
          <w:rFonts w:asciiTheme="minorHAnsi" w:hAnsiTheme="minorHAnsi" w:cstheme="minorHAnsi"/>
          <w:sz w:val="22"/>
          <w:szCs w:val="20"/>
          <w:lang w:val="de-DE"/>
        </w:rPr>
        <w:t xml:space="preserve">n </w:t>
      </w:r>
      <w:r w:rsidR="00E16363">
        <w:rPr>
          <w:rFonts w:asciiTheme="minorHAnsi" w:hAnsiTheme="minorHAnsi" w:cstheme="minorHAnsi"/>
          <w:sz w:val="22"/>
          <w:szCs w:val="20"/>
          <w:lang w:val="de-DE"/>
        </w:rPr>
        <w:t xml:space="preserve">H. </w:t>
      </w:r>
      <w:r w:rsidRPr="00642645">
        <w:rPr>
          <w:rFonts w:asciiTheme="minorHAnsi" w:hAnsiTheme="minorHAnsi" w:cstheme="minorHAnsi"/>
          <w:sz w:val="22"/>
          <w:szCs w:val="20"/>
          <w:lang w:val="de-DE"/>
        </w:rPr>
        <w:t xml:space="preserve">Rogall, H.-C. Binswanger, F. </w:t>
      </w:r>
      <w:proofErr w:type="spellStart"/>
      <w:r w:rsidRPr="00642645">
        <w:rPr>
          <w:rFonts w:asciiTheme="minorHAnsi" w:hAnsiTheme="minorHAnsi" w:cstheme="minorHAnsi"/>
          <w:sz w:val="22"/>
          <w:szCs w:val="20"/>
          <w:lang w:val="de-DE"/>
        </w:rPr>
        <w:t>Ekardt</w:t>
      </w:r>
      <w:proofErr w:type="spellEnd"/>
      <w:r w:rsidRPr="00642645">
        <w:rPr>
          <w:rFonts w:asciiTheme="minorHAnsi" w:hAnsiTheme="minorHAnsi" w:cstheme="minorHAnsi"/>
          <w:sz w:val="22"/>
          <w:szCs w:val="20"/>
          <w:lang w:val="de-DE"/>
        </w:rPr>
        <w:t>, A. Grothe, W.-D. Hasenclever, I. Hauchler, M. Jänicke, K. Kollmann, N.</w:t>
      </w:r>
      <w:r>
        <w:rPr>
          <w:rFonts w:asciiTheme="minorHAnsi" w:hAnsiTheme="minorHAnsi" w:cstheme="minorHAnsi"/>
          <w:sz w:val="22"/>
          <w:szCs w:val="20"/>
          <w:lang w:val="de-DE"/>
        </w:rPr>
        <w:t xml:space="preserve"> </w:t>
      </w:r>
      <w:r w:rsidRPr="00642645">
        <w:rPr>
          <w:rFonts w:asciiTheme="minorHAnsi" w:hAnsiTheme="minorHAnsi" w:cstheme="minorHAnsi"/>
          <w:sz w:val="22"/>
          <w:szCs w:val="20"/>
          <w:lang w:val="de-DE"/>
        </w:rPr>
        <w:t>V. Michaelis, H.</w:t>
      </w:r>
      <w:r>
        <w:rPr>
          <w:rFonts w:asciiTheme="minorHAnsi" w:hAnsiTheme="minorHAnsi" w:cstheme="minorHAnsi"/>
          <w:sz w:val="22"/>
          <w:szCs w:val="20"/>
          <w:lang w:val="de-DE"/>
        </w:rPr>
        <w:t xml:space="preserve"> </w:t>
      </w:r>
      <w:r w:rsidRPr="00642645">
        <w:rPr>
          <w:rFonts w:asciiTheme="minorHAnsi" w:hAnsiTheme="minorHAnsi" w:cstheme="minorHAnsi"/>
          <w:sz w:val="22"/>
          <w:szCs w:val="20"/>
          <w:lang w:val="de-DE"/>
        </w:rPr>
        <w:t xml:space="preserve">G. </w:t>
      </w:r>
      <w:proofErr w:type="spellStart"/>
      <w:r w:rsidRPr="00642645">
        <w:rPr>
          <w:rFonts w:asciiTheme="minorHAnsi" w:hAnsiTheme="minorHAnsi" w:cstheme="minorHAnsi"/>
          <w:sz w:val="22"/>
          <w:szCs w:val="20"/>
          <w:lang w:val="de-DE"/>
        </w:rPr>
        <w:t>Nutzinger</w:t>
      </w:r>
      <w:proofErr w:type="spellEnd"/>
      <w:r w:rsidRPr="00642645">
        <w:rPr>
          <w:rFonts w:asciiTheme="minorHAnsi" w:hAnsiTheme="minorHAnsi" w:cstheme="minorHAnsi"/>
          <w:sz w:val="22"/>
          <w:szCs w:val="20"/>
          <w:lang w:val="de-DE"/>
        </w:rPr>
        <w:t>, G. Scherhorn (Eds.): 2014/2015 Jahrbuch Nachhaltige Ökonomie: Die Energiewende als gesellschaftlicher Transformationsprozess, Marburg: Metropolis-Verlag: 101—115.</w:t>
      </w:r>
    </w:p>
    <w:p w14:paraId="14ECC50C" w14:textId="4339DCEC" w:rsidR="003B7137" w:rsidRPr="00DE5D10" w:rsidRDefault="003B7137" w:rsidP="003B7137">
      <w:pPr>
        <w:pStyle w:val="KeinLeerraum"/>
        <w:ind w:left="567" w:hanging="567"/>
        <w:rPr>
          <w:rFonts w:asciiTheme="minorHAnsi" w:hAnsiTheme="minorHAnsi" w:cstheme="minorHAnsi"/>
          <w:sz w:val="22"/>
          <w:szCs w:val="20"/>
          <w:lang w:val="de-DE"/>
        </w:rPr>
      </w:pPr>
      <w:r w:rsidRPr="003C449A">
        <w:rPr>
          <w:rFonts w:asciiTheme="minorHAnsi" w:hAnsiTheme="minorHAnsi" w:cstheme="minorHAnsi"/>
          <w:sz w:val="22"/>
          <w:szCs w:val="20"/>
          <w:lang w:val="de-DE"/>
        </w:rPr>
        <w:t xml:space="preserve">Herberg, J. (2018). Transdisziplinäre Nähe oder soziologische Distanz? </w:t>
      </w:r>
      <w:proofErr w:type="spellStart"/>
      <w:r w:rsidRPr="003C449A">
        <w:rPr>
          <w:rFonts w:asciiTheme="minorHAnsi" w:hAnsiTheme="minorHAnsi" w:cstheme="minorHAnsi"/>
          <w:sz w:val="22"/>
          <w:szCs w:val="20"/>
          <w:lang w:val="de-DE"/>
        </w:rPr>
        <w:t>Responsibilisierung</w:t>
      </w:r>
      <w:proofErr w:type="spellEnd"/>
      <w:r w:rsidRPr="003C449A">
        <w:rPr>
          <w:rFonts w:asciiTheme="minorHAnsi" w:hAnsiTheme="minorHAnsi" w:cstheme="minorHAnsi"/>
          <w:sz w:val="22"/>
          <w:szCs w:val="20"/>
          <w:lang w:val="de-DE"/>
        </w:rPr>
        <w:t xml:space="preserve"> einer Polemik. In A. Henkel, N. Lüdtke, N. Buschmann, </w:t>
      </w:r>
      <w:r w:rsidR="0001458B">
        <w:rPr>
          <w:rFonts w:asciiTheme="minorHAnsi" w:hAnsiTheme="minorHAnsi" w:cstheme="minorHAnsi"/>
          <w:sz w:val="22"/>
          <w:szCs w:val="20"/>
          <w:lang w:val="de-DE"/>
        </w:rPr>
        <w:t>and</w:t>
      </w:r>
      <w:r w:rsidRPr="003C449A">
        <w:rPr>
          <w:rFonts w:asciiTheme="minorHAnsi" w:hAnsiTheme="minorHAnsi" w:cstheme="minorHAnsi"/>
          <w:sz w:val="22"/>
          <w:szCs w:val="20"/>
          <w:lang w:val="de-DE"/>
        </w:rPr>
        <w:t xml:space="preserve"> L. </w:t>
      </w:r>
      <w:proofErr w:type="spellStart"/>
      <w:r w:rsidRPr="003C449A">
        <w:rPr>
          <w:rFonts w:asciiTheme="minorHAnsi" w:hAnsiTheme="minorHAnsi" w:cstheme="minorHAnsi"/>
          <w:sz w:val="22"/>
          <w:szCs w:val="20"/>
          <w:lang w:val="de-DE"/>
        </w:rPr>
        <w:t>Hochmann</w:t>
      </w:r>
      <w:proofErr w:type="spellEnd"/>
      <w:r w:rsidRPr="003C449A">
        <w:rPr>
          <w:rFonts w:asciiTheme="minorHAnsi" w:hAnsiTheme="minorHAnsi" w:cstheme="minorHAnsi"/>
          <w:sz w:val="22"/>
          <w:szCs w:val="20"/>
          <w:lang w:val="de-DE"/>
        </w:rPr>
        <w:t xml:space="preserve"> (Eds.)</w:t>
      </w:r>
      <w:r w:rsidR="00606F60">
        <w:rPr>
          <w:rFonts w:asciiTheme="minorHAnsi" w:hAnsiTheme="minorHAnsi" w:cstheme="minorHAnsi"/>
          <w:sz w:val="22"/>
          <w:szCs w:val="20"/>
          <w:lang w:val="de-DE"/>
        </w:rPr>
        <w:t xml:space="preserve">: </w:t>
      </w:r>
      <w:r w:rsidRPr="003C449A">
        <w:rPr>
          <w:rFonts w:asciiTheme="minorHAnsi" w:hAnsiTheme="minorHAnsi" w:cstheme="minorHAnsi"/>
          <w:sz w:val="22"/>
          <w:szCs w:val="20"/>
          <w:lang w:val="de-DE"/>
        </w:rPr>
        <w:t xml:space="preserve">Reflexive </w:t>
      </w:r>
      <w:proofErr w:type="spellStart"/>
      <w:r w:rsidRPr="003C449A">
        <w:rPr>
          <w:rFonts w:asciiTheme="minorHAnsi" w:hAnsiTheme="minorHAnsi" w:cstheme="minorHAnsi"/>
          <w:sz w:val="22"/>
          <w:szCs w:val="20"/>
          <w:lang w:val="de-DE"/>
        </w:rPr>
        <w:t>Responsibilisierung</w:t>
      </w:r>
      <w:proofErr w:type="spellEnd"/>
      <w:r w:rsidRPr="003C449A">
        <w:rPr>
          <w:rFonts w:asciiTheme="minorHAnsi" w:hAnsiTheme="minorHAnsi" w:cstheme="minorHAnsi"/>
          <w:sz w:val="22"/>
          <w:szCs w:val="20"/>
          <w:lang w:val="de-DE"/>
        </w:rPr>
        <w:t xml:space="preserve">: Verantwortung für nachhaltige Entwicklung (pp. 81–104). </w:t>
      </w:r>
      <w:proofErr w:type="spellStart"/>
      <w:r w:rsidRPr="00DE5D10">
        <w:rPr>
          <w:rFonts w:asciiTheme="minorHAnsi" w:hAnsiTheme="minorHAnsi" w:cstheme="minorHAnsi"/>
          <w:sz w:val="22"/>
          <w:szCs w:val="20"/>
          <w:lang w:val="de-DE"/>
        </w:rPr>
        <w:t>Transcript</w:t>
      </w:r>
      <w:proofErr w:type="spellEnd"/>
      <w:r w:rsidRPr="00DE5D10">
        <w:rPr>
          <w:rFonts w:asciiTheme="minorHAnsi" w:hAnsiTheme="minorHAnsi" w:cstheme="minorHAnsi"/>
          <w:sz w:val="22"/>
          <w:szCs w:val="20"/>
          <w:lang w:val="de-DE"/>
        </w:rPr>
        <w:t>.</w:t>
      </w:r>
    </w:p>
    <w:p w14:paraId="492C7093" w14:textId="29CF0EB5" w:rsidR="00F210DE" w:rsidRPr="00F210DE" w:rsidRDefault="00F210DE" w:rsidP="00F210DE">
      <w:pPr>
        <w:pStyle w:val="KeinLeerraum"/>
        <w:ind w:left="567" w:hanging="567"/>
        <w:rPr>
          <w:rFonts w:asciiTheme="minorHAnsi" w:hAnsiTheme="minorHAnsi" w:cstheme="minorHAnsi"/>
          <w:sz w:val="22"/>
          <w:szCs w:val="20"/>
          <w:lang w:val="de-DE"/>
        </w:rPr>
      </w:pPr>
      <w:r w:rsidRPr="00DE5D10">
        <w:rPr>
          <w:rFonts w:asciiTheme="minorHAnsi" w:hAnsiTheme="minorHAnsi" w:cstheme="minorHAnsi"/>
          <w:sz w:val="22"/>
          <w:szCs w:val="20"/>
          <w:lang w:val="de-DE"/>
        </w:rPr>
        <w:t xml:space="preserve">Heyen, D.A. and </w:t>
      </w:r>
      <w:proofErr w:type="spellStart"/>
      <w:r w:rsidRPr="00DE5D10">
        <w:rPr>
          <w:rFonts w:asciiTheme="minorHAnsi" w:hAnsiTheme="minorHAnsi" w:cstheme="minorHAnsi"/>
          <w:sz w:val="22"/>
          <w:szCs w:val="20"/>
          <w:lang w:val="de-DE"/>
        </w:rPr>
        <w:t>Brohmann</w:t>
      </w:r>
      <w:proofErr w:type="spellEnd"/>
      <w:r w:rsidRPr="00DE5D10">
        <w:rPr>
          <w:rFonts w:asciiTheme="minorHAnsi" w:hAnsiTheme="minorHAnsi" w:cstheme="minorHAnsi"/>
          <w:sz w:val="22"/>
          <w:szCs w:val="20"/>
          <w:lang w:val="de-DE"/>
        </w:rPr>
        <w:t xml:space="preserve">, B. (2017). </w:t>
      </w:r>
      <w:r w:rsidRPr="00F210DE">
        <w:rPr>
          <w:rFonts w:asciiTheme="minorHAnsi" w:hAnsiTheme="minorHAnsi" w:cstheme="minorHAnsi"/>
          <w:sz w:val="22"/>
          <w:szCs w:val="20"/>
          <w:lang w:val="de-DE"/>
        </w:rPr>
        <w:t xml:space="preserve">Konzepte grundlegenden Wandels und seiner Gestaltung Richtung Nachhaltigkeit – ein Überblick über die aktuelle Transformationsliteratur. In </w:t>
      </w:r>
      <w:r w:rsidR="00E16363">
        <w:rPr>
          <w:rFonts w:asciiTheme="minorHAnsi" w:hAnsiTheme="minorHAnsi" w:cstheme="minorHAnsi"/>
          <w:sz w:val="22"/>
          <w:szCs w:val="20"/>
          <w:lang w:val="de-DE"/>
        </w:rPr>
        <w:t xml:space="preserve">J. </w:t>
      </w:r>
      <w:r w:rsidRPr="00F210DE">
        <w:rPr>
          <w:rFonts w:asciiTheme="minorHAnsi" w:hAnsiTheme="minorHAnsi" w:cstheme="minorHAnsi"/>
          <w:sz w:val="22"/>
          <w:szCs w:val="20"/>
          <w:lang w:val="de-DE"/>
        </w:rPr>
        <w:t xml:space="preserve">Rückert-John and </w:t>
      </w:r>
      <w:r w:rsidR="00E16363">
        <w:rPr>
          <w:rFonts w:asciiTheme="minorHAnsi" w:hAnsiTheme="minorHAnsi" w:cstheme="minorHAnsi"/>
          <w:sz w:val="22"/>
          <w:szCs w:val="20"/>
          <w:lang w:val="de-DE"/>
        </w:rPr>
        <w:t xml:space="preserve">M. </w:t>
      </w:r>
      <w:r w:rsidRPr="00F210DE">
        <w:rPr>
          <w:rFonts w:asciiTheme="minorHAnsi" w:hAnsiTheme="minorHAnsi" w:cstheme="minorHAnsi"/>
          <w:sz w:val="22"/>
          <w:szCs w:val="20"/>
          <w:lang w:val="de-DE"/>
        </w:rPr>
        <w:t xml:space="preserve">Schäfer (Eds.): </w:t>
      </w:r>
      <w:proofErr w:type="spellStart"/>
      <w:r w:rsidRPr="00F210DE">
        <w:rPr>
          <w:rFonts w:asciiTheme="minorHAnsi" w:hAnsiTheme="minorHAnsi" w:cstheme="minorHAnsi"/>
          <w:sz w:val="22"/>
          <w:szCs w:val="20"/>
          <w:lang w:val="de-DE"/>
        </w:rPr>
        <w:t>Governance</w:t>
      </w:r>
      <w:proofErr w:type="spellEnd"/>
      <w:r w:rsidRPr="00F210DE">
        <w:rPr>
          <w:rFonts w:asciiTheme="minorHAnsi" w:hAnsiTheme="minorHAnsi" w:cstheme="minorHAnsi"/>
          <w:sz w:val="22"/>
          <w:szCs w:val="20"/>
          <w:lang w:val="de-DE"/>
        </w:rPr>
        <w:t xml:space="preserve"> für eine Gesellschaftstransformation. Herausforderungen des Wandels in Richtung nachhaltige Entwicklung, Wiesbaden: Springer Fachmedien: 69—86.</w:t>
      </w:r>
    </w:p>
    <w:p w14:paraId="449AB52C" w14:textId="5816FA87" w:rsidR="00F210DE" w:rsidRDefault="00F210DE" w:rsidP="00F210DE">
      <w:pPr>
        <w:pStyle w:val="KeinLeerraum"/>
        <w:ind w:left="567" w:hanging="567"/>
        <w:rPr>
          <w:rFonts w:asciiTheme="minorHAnsi" w:hAnsiTheme="minorHAnsi" w:cstheme="minorHAnsi"/>
          <w:sz w:val="22"/>
          <w:szCs w:val="20"/>
        </w:rPr>
      </w:pPr>
      <w:proofErr w:type="spellStart"/>
      <w:r w:rsidRPr="0019599D">
        <w:rPr>
          <w:rFonts w:asciiTheme="minorHAnsi" w:hAnsiTheme="minorHAnsi" w:cstheme="minorHAnsi"/>
          <w:sz w:val="22"/>
          <w:szCs w:val="20"/>
        </w:rPr>
        <w:t>Hölscher</w:t>
      </w:r>
      <w:proofErr w:type="spellEnd"/>
      <w:r w:rsidRPr="0019599D">
        <w:rPr>
          <w:rFonts w:asciiTheme="minorHAnsi" w:hAnsiTheme="minorHAnsi" w:cstheme="minorHAnsi"/>
          <w:sz w:val="22"/>
          <w:szCs w:val="20"/>
        </w:rPr>
        <w:t xml:space="preserve">, K., </w:t>
      </w:r>
      <w:proofErr w:type="spellStart"/>
      <w:r w:rsidRPr="0019599D">
        <w:rPr>
          <w:rFonts w:asciiTheme="minorHAnsi" w:hAnsiTheme="minorHAnsi" w:cstheme="minorHAnsi"/>
          <w:sz w:val="22"/>
          <w:szCs w:val="20"/>
        </w:rPr>
        <w:t>Wittmayer</w:t>
      </w:r>
      <w:proofErr w:type="spellEnd"/>
      <w:r w:rsidRPr="0019599D">
        <w:rPr>
          <w:rFonts w:asciiTheme="minorHAnsi" w:hAnsiTheme="minorHAnsi" w:cstheme="minorHAnsi"/>
          <w:sz w:val="22"/>
          <w:szCs w:val="20"/>
        </w:rPr>
        <w:t xml:space="preserve">, J. M., &amp; </w:t>
      </w:r>
      <w:proofErr w:type="spellStart"/>
      <w:r w:rsidRPr="0019599D">
        <w:rPr>
          <w:rFonts w:asciiTheme="minorHAnsi" w:hAnsiTheme="minorHAnsi" w:cstheme="minorHAnsi"/>
          <w:sz w:val="22"/>
          <w:szCs w:val="20"/>
        </w:rPr>
        <w:t>Loorbach</w:t>
      </w:r>
      <w:proofErr w:type="spellEnd"/>
      <w:r w:rsidRPr="0019599D">
        <w:rPr>
          <w:rFonts w:asciiTheme="minorHAnsi" w:hAnsiTheme="minorHAnsi" w:cstheme="minorHAnsi"/>
          <w:sz w:val="22"/>
          <w:szCs w:val="20"/>
        </w:rPr>
        <w:t xml:space="preserve">, D. (2018). </w:t>
      </w:r>
      <w:r w:rsidRPr="00F210DE">
        <w:rPr>
          <w:rFonts w:asciiTheme="minorHAnsi" w:hAnsiTheme="minorHAnsi" w:cstheme="minorHAnsi"/>
          <w:sz w:val="22"/>
          <w:szCs w:val="20"/>
        </w:rPr>
        <w:t>Transition versus transformation: What’s the difference? Environmental Innovation and Societal Transitions 27: 1—3.</w:t>
      </w:r>
    </w:p>
    <w:p w14:paraId="557F3140" w14:textId="153C47C9" w:rsidR="00356419" w:rsidRPr="003B6003" w:rsidRDefault="00356419" w:rsidP="1AB67F43">
      <w:pPr>
        <w:pStyle w:val="KeinLeerraum"/>
        <w:ind w:left="567" w:hanging="567"/>
        <w:rPr>
          <w:lang w:val="en-GB"/>
        </w:rPr>
      </w:pPr>
      <w:proofErr w:type="spellStart"/>
      <w:r w:rsidRPr="1AB67F43">
        <w:rPr>
          <w:rFonts w:asciiTheme="minorHAnsi" w:hAnsiTheme="minorHAnsi"/>
          <w:sz w:val="22"/>
          <w:lang w:val="en-GB"/>
        </w:rPr>
        <w:t>Jasanoff</w:t>
      </w:r>
      <w:proofErr w:type="spellEnd"/>
      <w:r w:rsidRPr="1AB67F43">
        <w:rPr>
          <w:rFonts w:asciiTheme="minorHAnsi" w:hAnsiTheme="minorHAnsi"/>
          <w:sz w:val="22"/>
          <w:lang w:val="en-GB"/>
        </w:rPr>
        <w:t xml:space="preserve">, S. (2003). (No?) Accounting for expertise. </w:t>
      </w:r>
      <w:r w:rsidRPr="1AB67F43">
        <w:rPr>
          <w:rFonts w:asciiTheme="minorHAnsi" w:hAnsiTheme="minorHAnsi"/>
          <w:i/>
          <w:iCs/>
          <w:sz w:val="22"/>
          <w:lang w:val="en-GB"/>
        </w:rPr>
        <w:t>Science and Public Policy</w:t>
      </w:r>
      <w:r w:rsidRPr="1AB67F43">
        <w:rPr>
          <w:rFonts w:asciiTheme="minorHAnsi" w:hAnsiTheme="minorHAnsi"/>
          <w:sz w:val="22"/>
          <w:lang w:val="en-GB"/>
        </w:rPr>
        <w:t xml:space="preserve">, </w:t>
      </w:r>
      <w:r w:rsidRPr="1AB67F43">
        <w:rPr>
          <w:rFonts w:asciiTheme="minorHAnsi" w:hAnsiTheme="minorHAnsi"/>
          <w:i/>
          <w:iCs/>
          <w:sz w:val="22"/>
          <w:lang w:val="en-GB"/>
        </w:rPr>
        <w:t>30</w:t>
      </w:r>
      <w:r w:rsidRPr="1AB67F43">
        <w:rPr>
          <w:rFonts w:asciiTheme="minorHAnsi" w:hAnsiTheme="minorHAnsi"/>
          <w:sz w:val="22"/>
          <w:lang w:val="en-GB"/>
        </w:rPr>
        <w:t>(3), 157–162. https://doi.org/10.3152/147154303781780542</w:t>
      </w:r>
    </w:p>
    <w:p w14:paraId="0B914C1B" w14:textId="77777777" w:rsidR="00356419" w:rsidRPr="003B6003" w:rsidRDefault="00356419" w:rsidP="1AB67F43">
      <w:pPr>
        <w:pStyle w:val="KeinLeerraum"/>
        <w:ind w:left="567" w:hanging="567"/>
        <w:rPr>
          <w:lang w:val="en-GB"/>
        </w:rPr>
      </w:pPr>
      <w:proofErr w:type="spellStart"/>
      <w:r w:rsidRPr="1AB67F43">
        <w:rPr>
          <w:rFonts w:asciiTheme="minorHAnsi" w:hAnsiTheme="minorHAnsi"/>
          <w:sz w:val="22"/>
          <w:lang w:val="en-GB"/>
        </w:rPr>
        <w:t>Jasanoff</w:t>
      </w:r>
      <w:proofErr w:type="spellEnd"/>
      <w:r w:rsidRPr="1AB67F43">
        <w:rPr>
          <w:rFonts w:asciiTheme="minorHAnsi" w:hAnsiTheme="minorHAnsi"/>
          <w:sz w:val="22"/>
          <w:lang w:val="en-GB"/>
        </w:rPr>
        <w:t xml:space="preserve">, S. (2007). </w:t>
      </w:r>
      <w:r w:rsidRPr="1AB67F43">
        <w:rPr>
          <w:rFonts w:asciiTheme="minorHAnsi" w:hAnsiTheme="minorHAnsi"/>
          <w:i/>
          <w:iCs/>
          <w:sz w:val="22"/>
          <w:lang w:val="en-GB"/>
        </w:rPr>
        <w:t xml:space="preserve">Researchers and </w:t>
      </w:r>
      <w:proofErr w:type="gramStart"/>
      <w:r w:rsidRPr="1AB67F43">
        <w:rPr>
          <w:rFonts w:asciiTheme="minorHAnsi" w:hAnsiTheme="minorHAnsi"/>
          <w:i/>
          <w:iCs/>
          <w:sz w:val="22"/>
          <w:lang w:val="en-GB"/>
        </w:rPr>
        <w:t>policy-makers</w:t>
      </w:r>
      <w:proofErr w:type="gramEnd"/>
      <w:r w:rsidRPr="1AB67F43">
        <w:rPr>
          <w:rFonts w:asciiTheme="minorHAnsi" w:hAnsiTheme="minorHAnsi"/>
          <w:i/>
          <w:iCs/>
          <w:sz w:val="22"/>
          <w:lang w:val="en-GB"/>
        </w:rPr>
        <w:t xml:space="preserve"> need ways for accommodating the partiality of scientific knowledge and for acting under the inevitable uncertainty it holds.</w:t>
      </w:r>
    </w:p>
    <w:p w14:paraId="01E487DE" w14:textId="6618EDB6" w:rsidR="00356419" w:rsidRPr="003B6003" w:rsidRDefault="00356419" w:rsidP="1AB67F43">
      <w:pPr>
        <w:pStyle w:val="KeinLeerraum"/>
        <w:ind w:left="567" w:hanging="567"/>
        <w:rPr>
          <w:lang w:val="en-GB"/>
        </w:rPr>
      </w:pPr>
      <w:r w:rsidRPr="1AB67F43">
        <w:rPr>
          <w:rFonts w:asciiTheme="minorHAnsi" w:hAnsiTheme="minorHAnsi"/>
          <w:sz w:val="22"/>
          <w:lang w:val="en-GB"/>
        </w:rPr>
        <w:t xml:space="preserve">Kuhn, T. S. (1970). </w:t>
      </w:r>
      <w:r w:rsidRPr="1AB67F43">
        <w:rPr>
          <w:rFonts w:asciiTheme="minorHAnsi" w:hAnsiTheme="minorHAnsi"/>
          <w:i/>
          <w:iCs/>
          <w:sz w:val="22"/>
          <w:lang w:val="en-GB"/>
        </w:rPr>
        <w:t>The structure of scientific revolutions</w:t>
      </w:r>
      <w:r w:rsidRPr="1AB67F43">
        <w:rPr>
          <w:rFonts w:asciiTheme="minorHAnsi" w:hAnsiTheme="minorHAnsi"/>
          <w:sz w:val="22"/>
          <w:lang w:val="en-GB"/>
        </w:rPr>
        <w:t xml:space="preserve"> ([2d ed., </w:t>
      </w:r>
      <w:proofErr w:type="spellStart"/>
      <w:r w:rsidRPr="1AB67F43">
        <w:rPr>
          <w:rFonts w:asciiTheme="minorHAnsi" w:hAnsiTheme="minorHAnsi"/>
          <w:sz w:val="22"/>
          <w:lang w:val="en-GB"/>
        </w:rPr>
        <w:t>enl</w:t>
      </w:r>
      <w:proofErr w:type="spellEnd"/>
      <w:r w:rsidRPr="1AB67F43">
        <w:rPr>
          <w:rFonts w:asciiTheme="minorHAnsi" w:hAnsiTheme="minorHAnsi"/>
          <w:sz w:val="22"/>
          <w:lang w:val="en-GB"/>
        </w:rPr>
        <w:t>). University of Chicago Press.</w:t>
      </w:r>
    </w:p>
    <w:p w14:paraId="6F45E29B" w14:textId="7219A0C5" w:rsidR="00DC7FD6" w:rsidRPr="003B6003" w:rsidRDefault="00DC7FD6" w:rsidP="004E7FDA">
      <w:pPr>
        <w:pStyle w:val="KeinLeerraum"/>
        <w:ind w:left="567" w:hanging="567"/>
        <w:rPr>
          <w:rFonts w:cstheme="minorHAnsi"/>
        </w:rPr>
      </w:pPr>
      <w:r w:rsidRPr="004E7FDA">
        <w:rPr>
          <w:rFonts w:asciiTheme="minorHAnsi" w:hAnsiTheme="minorHAnsi" w:cstheme="minorHAnsi"/>
          <w:sz w:val="22"/>
          <w:szCs w:val="20"/>
        </w:rPr>
        <w:t>Knorr-</w:t>
      </w:r>
      <w:proofErr w:type="spellStart"/>
      <w:r w:rsidRPr="004E7FDA">
        <w:rPr>
          <w:rFonts w:asciiTheme="minorHAnsi" w:hAnsiTheme="minorHAnsi" w:cstheme="minorHAnsi"/>
          <w:sz w:val="22"/>
          <w:szCs w:val="20"/>
        </w:rPr>
        <w:t>Cetina</w:t>
      </w:r>
      <w:proofErr w:type="spellEnd"/>
      <w:r w:rsidRPr="004E7FDA">
        <w:rPr>
          <w:rFonts w:asciiTheme="minorHAnsi" w:hAnsiTheme="minorHAnsi" w:cstheme="minorHAnsi"/>
          <w:sz w:val="22"/>
          <w:szCs w:val="20"/>
        </w:rPr>
        <w:t xml:space="preserve">, K. (1981). </w:t>
      </w:r>
      <w:r w:rsidRPr="004E7FDA">
        <w:rPr>
          <w:rFonts w:asciiTheme="minorHAnsi" w:hAnsiTheme="minorHAnsi" w:cstheme="minorHAnsi"/>
          <w:i/>
          <w:sz w:val="22"/>
        </w:rPr>
        <w:t>The manufacture of knowledge: An essay on the constructivist and contextual nature of science</w:t>
      </w:r>
      <w:r w:rsidRPr="004E7FDA">
        <w:rPr>
          <w:rFonts w:asciiTheme="minorHAnsi" w:hAnsiTheme="minorHAnsi" w:cstheme="minorHAnsi"/>
          <w:sz w:val="22"/>
        </w:rPr>
        <w:t>. Pergamon Press.</w:t>
      </w:r>
    </w:p>
    <w:p w14:paraId="67134A3E" w14:textId="77777777" w:rsidR="00DC7FD6" w:rsidRPr="003B6003" w:rsidRDefault="00DC7FD6" w:rsidP="004E7FDA">
      <w:pPr>
        <w:pStyle w:val="KeinLeerraum"/>
        <w:ind w:left="567" w:hanging="567"/>
        <w:rPr>
          <w:rFonts w:cstheme="minorHAnsi"/>
        </w:rPr>
      </w:pPr>
      <w:r w:rsidRPr="004E7FDA">
        <w:rPr>
          <w:rFonts w:asciiTheme="minorHAnsi" w:hAnsiTheme="minorHAnsi" w:cstheme="minorHAnsi"/>
          <w:sz w:val="22"/>
          <w:szCs w:val="20"/>
        </w:rPr>
        <w:t>Knorr-</w:t>
      </w:r>
      <w:proofErr w:type="spellStart"/>
      <w:r w:rsidRPr="004E7FDA">
        <w:rPr>
          <w:rFonts w:asciiTheme="minorHAnsi" w:hAnsiTheme="minorHAnsi" w:cstheme="minorHAnsi"/>
          <w:sz w:val="22"/>
          <w:szCs w:val="20"/>
        </w:rPr>
        <w:t>Cetina</w:t>
      </w:r>
      <w:proofErr w:type="spellEnd"/>
      <w:r w:rsidRPr="004E7FDA">
        <w:rPr>
          <w:rFonts w:asciiTheme="minorHAnsi" w:hAnsiTheme="minorHAnsi" w:cstheme="minorHAnsi"/>
          <w:sz w:val="22"/>
          <w:szCs w:val="20"/>
        </w:rPr>
        <w:t xml:space="preserve">, K. (1999). </w:t>
      </w:r>
      <w:r w:rsidRPr="004E7FDA">
        <w:rPr>
          <w:rFonts w:asciiTheme="minorHAnsi" w:hAnsiTheme="minorHAnsi" w:cstheme="minorHAnsi"/>
          <w:i/>
          <w:sz w:val="22"/>
        </w:rPr>
        <w:t>Epistemic cultures: How the sciences make knowledge</w:t>
      </w:r>
      <w:r w:rsidRPr="004E7FDA">
        <w:rPr>
          <w:rFonts w:asciiTheme="minorHAnsi" w:hAnsiTheme="minorHAnsi" w:cstheme="minorHAnsi"/>
          <w:sz w:val="22"/>
        </w:rPr>
        <w:t>. Harvard University Press.</w:t>
      </w:r>
    </w:p>
    <w:p w14:paraId="6A142920" w14:textId="77777777" w:rsidR="00DC7FD6" w:rsidRPr="003B6003" w:rsidRDefault="00DC7FD6" w:rsidP="004E7FDA">
      <w:pPr>
        <w:pStyle w:val="KeinLeerraum"/>
        <w:ind w:left="567" w:hanging="567"/>
        <w:rPr>
          <w:rFonts w:cstheme="minorHAnsi"/>
        </w:rPr>
      </w:pPr>
      <w:r w:rsidRPr="004E7FDA">
        <w:rPr>
          <w:rFonts w:asciiTheme="minorHAnsi" w:hAnsiTheme="minorHAnsi" w:cstheme="minorHAnsi"/>
          <w:sz w:val="22"/>
          <w:szCs w:val="20"/>
        </w:rPr>
        <w:t xml:space="preserve">Latour, B. (1991). The Impact of Science Studies on Political Philosophy. </w:t>
      </w:r>
      <w:r w:rsidRPr="004E7FDA">
        <w:rPr>
          <w:rFonts w:asciiTheme="minorHAnsi" w:hAnsiTheme="minorHAnsi" w:cstheme="minorHAnsi"/>
          <w:i/>
          <w:sz w:val="22"/>
        </w:rPr>
        <w:t>Science, Technology, &amp; Human Values</w:t>
      </w:r>
      <w:r w:rsidRPr="004E7FDA">
        <w:rPr>
          <w:rFonts w:asciiTheme="minorHAnsi" w:hAnsiTheme="minorHAnsi" w:cstheme="minorHAnsi"/>
          <w:sz w:val="22"/>
        </w:rPr>
        <w:t xml:space="preserve">, </w:t>
      </w:r>
      <w:r w:rsidRPr="004E7FDA">
        <w:rPr>
          <w:rFonts w:asciiTheme="minorHAnsi" w:hAnsiTheme="minorHAnsi" w:cstheme="minorHAnsi"/>
          <w:i/>
          <w:sz w:val="22"/>
        </w:rPr>
        <w:t>16</w:t>
      </w:r>
      <w:r w:rsidRPr="004E7FDA">
        <w:rPr>
          <w:rFonts w:asciiTheme="minorHAnsi" w:hAnsiTheme="minorHAnsi" w:cstheme="minorHAnsi"/>
          <w:sz w:val="22"/>
        </w:rPr>
        <w:t>(1), 3–19. https://doi.org/10.1177/016224399101600101</w:t>
      </w:r>
    </w:p>
    <w:p w14:paraId="227AB374" w14:textId="77777777" w:rsidR="00DC7FD6" w:rsidRPr="003B6003" w:rsidRDefault="00DC7FD6" w:rsidP="004E7FDA">
      <w:pPr>
        <w:pStyle w:val="KeinLeerraum"/>
        <w:ind w:left="567" w:hanging="567"/>
        <w:rPr>
          <w:rFonts w:cstheme="minorHAnsi"/>
        </w:rPr>
      </w:pPr>
      <w:r w:rsidRPr="004E7FDA">
        <w:rPr>
          <w:rFonts w:asciiTheme="minorHAnsi" w:hAnsiTheme="minorHAnsi" w:cstheme="minorHAnsi"/>
          <w:sz w:val="22"/>
          <w:szCs w:val="20"/>
        </w:rPr>
        <w:t xml:space="preserve">Latour, B. (1999). </w:t>
      </w:r>
      <w:r w:rsidRPr="004E7FDA">
        <w:rPr>
          <w:rFonts w:asciiTheme="minorHAnsi" w:hAnsiTheme="minorHAnsi" w:cstheme="minorHAnsi"/>
          <w:i/>
          <w:sz w:val="22"/>
        </w:rPr>
        <w:t>Pandora’s hope: Essays on the reality of science studies</w:t>
      </w:r>
      <w:r w:rsidRPr="004E7FDA">
        <w:rPr>
          <w:rFonts w:asciiTheme="minorHAnsi" w:hAnsiTheme="minorHAnsi" w:cstheme="minorHAnsi"/>
          <w:sz w:val="22"/>
        </w:rPr>
        <w:t>. Harvard University Press.</w:t>
      </w:r>
    </w:p>
    <w:p w14:paraId="58432229" w14:textId="77777777" w:rsidR="00DC7FD6" w:rsidRPr="003C449A" w:rsidRDefault="00DC7FD6" w:rsidP="004E7FDA">
      <w:pPr>
        <w:pStyle w:val="KeinLeerraum"/>
        <w:ind w:left="567" w:hanging="567"/>
        <w:rPr>
          <w:rFonts w:asciiTheme="minorHAnsi" w:hAnsiTheme="minorHAnsi" w:cstheme="minorHAnsi"/>
          <w:sz w:val="22"/>
          <w:szCs w:val="20"/>
        </w:rPr>
      </w:pPr>
      <w:r w:rsidRPr="004E7FDA">
        <w:rPr>
          <w:rFonts w:asciiTheme="minorHAnsi" w:hAnsiTheme="minorHAnsi" w:cstheme="minorHAnsi"/>
          <w:sz w:val="22"/>
          <w:szCs w:val="20"/>
        </w:rPr>
        <w:t xml:space="preserve">Latour, B., &amp; </w:t>
      </w:r>
      <w:proofErr w:type="spellStart"/>
      <w:r w:rsidRPr="004E7FDA">
        <w:rPr>
          <w:rFonts w:asciiTheme="minorHAnsi" w:hAnsiTheme="minorHAnsi" w:cstheme="minorHAnsi"/>
          <w:sz w:val="22"/>
          <w:szCs w:val="20"/>
        </w:rPr>
        <w:t>Woolgar</w:t>
      </w:r>
      <w:proofErr w:type="spellEnd"/>
      <w:r w:rsidRPr="004E7FDA">
        <w:rPr>
          <w:rFonts w:asciiTheme="minorHAnsi" w:hAnsiTheme="minorHAnsi" w:cstheme="minorHAnsi"/>
          <w:sz w:val="22"/>
          <w:szCs w:val="20"/>
        </w:rPr>
        <w:t xml:space="preserve">, S. (1986). </w:t>
      </w:r>
      <w:r w:rsidRPr="004E7FDA">
        <w:rPr>
          <w:rFonts w:asciiTheme="minorHAnsi" w:hAnsiTheme="minorHAnsi" w:cstheme="minorHAnsi"/>
          <w:i/>
          <w:sz w:val="22"/>
        </w:rPr>
        <w:t>Laboratory life: The construction of scientific facts</w:t>
      </w:r>
      <w:r w:rsidRPr="004E7FDA">
        <w:rPr>
          <w:rFonts w:asciiTheme="minorHAnsi" w:hAnsiTheme="minorHAnsi" w:cstheme="minorHAnsi"/>
          <w:sz w:val="22"/>
        </w:rPr>
        <w:t xml:space="preserve">. </w:t>
      </w:r>
      <w:r w:rsidRPr="003C449A">
        <w:rPr>
          <w:rFonts w:asciiTheme="minorHAnsi" w:hAnsiTheme="minorHAnsi" w:cstheme="minorHAnsi"/>
          <w:sz w:val="22"/>
          <w:szCs w:val="20"/>
        </w:rPr>
        <w:t>Princeton University Press.</w:t>
      </w:r>
    </w:p>
    <w:p w14:paraId="4A1BD191" w14:textId="77777777" w:rsidR="00356419" w:rsidRPr="003B6003" w:rsidRDefault="00356419" w:rsidP="1AB67F43">
      <w:pPr>
        <w:pStyle w:val="KeinLeerraum"/>
        <w:ind w:left="567" w:hanging="567"/>
        <w:rPr>
          <w:lang w:val="en-GB"/>
        </w:rPr>
      </w:pPr>
      <w:r w:rsidRPr="1AB67F43">
        <w:rPr>
          <w:rFonts w:asciiTheme="minorHAnsi" w:hAnsiTheme="minorHAnsi"/>
          <w:sz w:val="22"/>
          <w:lang w:val="en-GB"/>
        </w:rPr>
        <w:t xml:space="preserve">Meyer, M., &amp; </w:t>
      </w:r>
      <w:proofErr w:type="spellStart"/>
      <w:r w:rsidRPr="1AB67F43">
        <w:rPr>
          <w:rFonts w:asciiTheme="minorHAnsi" w:hAnsiTheme="minorHAnsi"/>
          <w:sz w:val="22"/>
          <w:lang w:val="en-GB"/>
        </w:rPr>
        <w:t>Kearnes</w:t>
      </w:r>
      <w:proofErr w:type="spellEnd"/>
      <w:r w:rsidRPr="1AB67F43">
        <w:rPr>
          <w:rFonts w:asciiTheme="minorHAnsi" w:hAnsiTheme="minorHAnsi"/>
          <w:sz w:val="22"/>
          <w:lang w:val="en-GB"/>
        </w:rPr>
        <w:t xml:space="preserve">, M. (2013). Introduction to special section: Intermediaries between science, </w:t>
      </w:r>
      <w:proofErr w:type="gramStart"/>
      <w:r w:rsidRPr="1AB67F43">
        <w:rPr>
          <w:rFonts w:asciiTheme="minorHAnsi" w:hAnsiTheme="minorHAnsi"/>
          <w:sz w:val="22"/>
          <w:lang w:val="en-GB"/>
        </w:rPr>
        <w:t>policy</w:t>
      </w:r>
      <w:proofErr w:type="gramEnd"/>
      <w:r w:rsidRPr="1AB67F43">
        <w:rPr>
          <w:rFonts w:asciiTheme="minorHAnsi" w:hAnsiTheme="minorHAnsi"/>
          <w:sz w:val="22"/>
          <w:lang w:val="en-GB"/>
        </w:rPr>
        <w:t xml:space="preserve"> and the market. </w:t>
      </w:r>
      <w:r w:rsidRPr="1AB67F43">
        <w:rPr>
          <w:rFonts w:asciiTheme="minorHAnsi" w:hAnsiTheme="minorHAnsi"/>
          <w:i/>
          <w:iCs/>
          <w:sz w:val="22"/>
          <w:lang w:val="en-GB"/>
        </w:rPr>
        <w:t>Science and Public Policy</w:t>
      </w:r>
      <w:r w:rsidRPr="1AB67F43">
        <w:rPr>
          <w:rFonts w:asciiTheme="minorHAnsi" w:hAnsiTheme="minorHAnsi"/>
          <w:sz w:val="22"/>
          <w:lang w:val="en-GB"/>
        </w:rPr>
        <w:t xml:space="preserve">, </w:t>
      </w:r>
      <w:r w:rsidRPr="1AB67F43">
        <w:rPr>
          <w:rFonts w:asciiTheme="minorHAnsi" w:hAnsiTheme="minorHAnsi"/>
          <w:i/>
          <w:iCs/>
          <w:sz w:val="22"/>
          <w:lang w:val="en-GB"/>
        </w:rPr>
        <w:t>40</w:t>
      </w:r>
      <w:r w:rsidRPr="1AB67F43">
        <w:rPr>
          <w:rFonts w:asciiTheme="minorHAnsi" w:hAnsiTheme="minorHAnsi"/>
          <w:sz w:val="22"/>
          <w:lang w:val="en-GB"/>
        </w:rPr>
        <w:t>(4), 423–429. https://doi.org/10.1093/scipol/sct051</w:t>
      </w:r>
    </w:p>
    <w:p w14:paraId="28438C3B" w14:textId="77777777" w:rsidR="00356419" w:rsidRPr="003C449A" w:rsidRDefault="00356419" w:rsidP="004E7FDA">
      <w:pPr>
        <w:pStyle w:val="KeinLeerraum"/>
        <w:ind w:left="567" w:hanging="567"/>
        <w:rPr>
          <w:rFonts w:cstheme="minorHAnsi"/>
          <w:lang w:val="de-DE"/>
        </w:rPr>
      </w:pPr>
      <w:r w:rsidRPr="004E7FDA">
        <w:rPr>
          <w:rFonts w:asciiTheme="minorHAnsi" w:hAnsiTheme="minorHAnsi" w:cstheme="minorHAnsi"/>
          <w:sz w:val="22"/>
          <w:szCs w:val="20"/>
        </w:rPr>
        <w:t xml:space="preserve">Miller, C. (2001). Hybrid Management: Boundary Organizations, Science Policy, and Environmental Governance in the Climate Regime. </w:t>
      </w:r>
      <w:r w:rsidRPr="003C449A">
        <w:rPr>
          <w:rFonts w:asciiTheme="minorHAnsi" w:hAnsiTheme="minorHAnsi" w:cstheme="minorHAnsi"/>
          <w:i/>
          <w:sz w:val="22"/>
          <w:lang w:val="de-DE"/>
        </w:rPr>
        <w:t>Science, Technology, &amp; Human Values</w:t>
      </w:r>
      <w:r w:rsidRPr="003C449A">
        <w:rPr>
          <w:rFonts w:asciiTheme="minorHAnsi" w:hAnsiTheme="minorHAnsi" w:cstheme="minorHAnsi"/>
          <w:sz w:val="22"/>
          <w:lang w:val="de-DE"/>
        </w:rPr>
        <w:t xml:space="preserve">, </w:t>
      </w:r>
      <w:r w:rsidRPr="003C449A">
        <w:rPr>
          <w:rFonts w:asciiTheme="minorHAnsi" w:hAnsiTheme="minorHAnsi" w:cstheme="minorHAnsi"/>
          <w:i/>
          <w:sz w:val="22"/>
          <w:lang w:val="de-DE"/>
        </w:rPr>
        <w:t>26</w:t>
      </w:r>
      <w:r w:rsidRPr="003C449A">
        <w:rPr>
          <w:rFonts w:asciiTheme="minorHAnsi" w:hAnsiTheme="minorHAnsi" w:cstheme="minorHAnsi"/>
          <w:sz w:val="22"/>
          <w:lang w:val="de-DE"/>
        </w:rPr>
        <w:t>(4), 478–500. https://doi.org/10.1177/016224390102600405</w:t>
      </w:r>
    </w:p>
    <w:p w14:paraId="22826181" w14:textId="77777777" w:rsidR="00DC7FD6" w:rsidRPr="00FC3A90" w:rsidRDefault="00DC7FD6" w:rsidP="004E7FDA">
      <w:pPr>
        <w:pStyle w:val="KeinLeerraum"/>
        <w:ind w:left="567" w:hanging="567"/>
        <w:rPr>
          <w:rFonts w:cstheme="minorHAnsi"/>
          <w:highlight w:val="yellow"/>
        </w:rPr>
      </w:pPr>
      <w:r w:rsidRPr="00FC3A90">
        <w:rPr>
          <w:rFonts w:asciiTheme="minorHAnsi" w:hAnsiTheme="minorHAnsi" w:cstheme="minorHAnsi"/>
          <w:sz w:val="22"/>
          <w:szCs w:val="20"/>
          <w:highlight w:val="yellow"/>
          <w:lang w:val="de-DE"/>
        </w:rPr>
        <w:t xml:space="preserve">Mittelstraß, J. (1992). Auf dem Wege zur Transdisziplinarität. </w:t>
      </w:r>
      <w:r w:rsidRPr="00FC3A90">
        <w:rPr>
          <w:rFonts w:asciiTheme="minorHAnsi" w:hAnsiTheme="minorHAnsi" w:cstheme="minorHAnsi"/>
          <w:i/>
          <w:sz w:val="22"/>
          <w:highlight w:val="yellow"/>
        </w:rPr>
        <w:t>GAIA - Ecological Perspectives for Science and Society</w:t>
      </w:r>
      <w:r w:rsidRPr="00FC3A90">
        <w:rPr>
          <w:rFonts w:asciiTheme="minorHAnsi" w:hAnsiTheme="minorHAnsi" w:cstheme="minorHAnsi"/>
          <w:sz w:val="22"/>
          <w:highlight w:val="yellow"/>
        </w:rPr>
        <w:t xml:space="preserve">, </w:t>
      </w:r>
      <w:r w:rsidRPr="00FC3A90">
        <w:rPr>
          <w:rFonts w:asciiTheme="minorHAnsi" w:hAnsiTheme="minorHAnsi" w:cstheme="minorHAnsi"/>
          <w:i/>
          <w:sz w:val="22"/>
          <w:highlight w:val="yellow"/>
        </w:rPr>
        <w:t>1</w:t>
      </w:r>
      <w:r w:rsidRPr="00FC3A90">
        <w:rPr>
          <w:rFonts w:asciiTheme="minorHAnsi" w:hAnsiTheme="minorHAnsi" w:cstheme="minorHAnsi"/>
          <w:sz w:val="22"/>
          <w:highlight w:val="yellow"/>
        </w:rPr>
        <w:t>(5), 250–250. https://doi.org/10.14512/gaia.1.5.2</w:t>
      </w:r>
    </w:p>
    <w:p w14:paraId="7EE346D6" w14:textId="24F680E7" w:rsidR="00DC7FD6" w:rsidRDefault="00DC7FD6" w:rsidP="004E7FDA">
      <w:pPr>
        <w:pStyle w:val="KeinLeerraum"/>
        <w:ind w:left="567" w:hanging="567"/>
        <w:rPr>
          <w:rFonts w:asciiTheme="minorHAnsi" w:hAnsiTheme="minorHAnsi" w:cstheme="minorHAnsi"/>
          <w:sz w:val="22"/>
          <w:szCs w:val="20"/>
          <w:lang w:val="de-DE"/>
        </w:rPr>
      </w:pPr>
      <w:r w:rsidRPr="00FC3A90">
        <w:rPr>
          <w:rFonts w:asciiTheme="minorHAnsi" w:hAnsiTheme="minorHAnsi" w:cstheme="minorHAnsi"/>
          <w:sz w:val="22"/>
          <w:szCs w:val="20"/>
          <w:highlight w:val="yellow"/>
          <w:lang w:val="de-DE"/>
        </w:rPr>
        <w:t xml:space="preserve">Mittelstraß, J. (2005). Methodische Transdisziplinarität. </w:t>
      </w:r>
      <w:proofErr w:type="spellStart"/>
      <w:r w:rsidRPr="00FC3A90">
        <w:rPr>
          <w:rFonts w:asciiTheme="minorHAnsi" w:hAnsiTheme="minorHAnsi" w:cstheme="minorHAnsi"/>
          <w:i/>
          <w:iCs/>
          <w:sz w:val="22"/>
          <w:szCs w:val="20"/>
          <w:highlight w:val="yellow"/>
          <w:lang w:val="de-DE"/>
        </w:rPr>
        <w:t>TATuP</w:t>
      </w:r>
      <w:proofErr w:type="spellEnd"/>
      <w:r w:rsidRPr="00FC3A90">
        <w:rPr>
          <w:rFonts w:asciiTheme="minorHAnsi" w:hAnsiTheme="minorHAnsi" w:cstheme="minorHAnsi"/>
          <w:i/>
          <w:iCs/>
          <w:sz w:val="22"/>
          <w:szCs w:val="20"/>
          <w:highlight w:val="yellow"/>
          <w:lang w:val="de-DE"/>
        </w:rPr>
        <w:t xml:space="preserve"> - Zeitschrift für Technikfolgenabschätzung in Theorie und Praxis</w:t>
      </w:r>
      <w:r w:rsidRPr="00FC3A90">
        <w:rPr>
          <w:rFonts w:asciiTheme="minorHAnsi" w:hAnsiTheme="minorHAnsi" w:cstheme="minorHAnsi"/>
          <w:sz w:val="22"/>
          <w:szCs w:val="20"/>
          <w:highlight w:val="yellow"/>
          <w:lang w:val="de-DE"/>
        </w:rPr>
        <w:t xml:space="preserve">, 14(2), 18–23. </w:t>
      </w:r>
      <w:hyperlink r:id="rId19" w:history="1">
        <w:r w:rsidR="00C56BE1" w:rsidRPr="00FC3A90">
          <w:rPr>
            <w:rStyle w:val="Hyperlink"/>
            <w:rFonts w:asciiTheme="minorHAnsi" w:hAnsiTheme="minorHAnsi" w:cstheme="minorHAnsi"/>
            <w:sz w:val="22"/>
            <w:szCs w:val="20"/>
            <w:highlight w:val="yellow"/>
            <w:lang w:val="de-DE"/>
          </w:rPr>
          <w:t>https://doi.org/10.14512/tatup.14.2.18</w:t>
        </w:r>
      </w:hyperlink>
    </w:p>
    <w:p w14:paraId="33CF3AF0" w14:textId="7987FC3D" w:rsidR="00C56BE1" w:rsidRPr="003C449A" w:rsidRDefault="00C56BE1" w:rsidP="004E7FDA">
      <w:pPr>
        <w:pStyle w:val="KeinLeerraum"/>
        <w:ind w:left="567" w:hanging="567"/>
        <w:rPr>
          <w:rFonts w:asciiTheme="minorHAnsi" w:hAnsiTheme="minorHAnsi" w:cstheme="minorHAnsi"/>
          <w:sz w:val="22"/>
        </w:rPr>
      </w:pPr>
      <w:r w:rsidRPr="003C449A">
        <w:rPr>
          <w:rFonts w:asciiTheme="minorHAnsi" w:hAnsiTheme="minorHAnsi" w:cstheme="minorHAnsi"/>
          <w:sz w:val="22"/>
          <w:lang w:val="de-DE"/>
        </w:rPr>
        <w:lastRenderedPageBreak/>
        <w:t xml:space="preserve">Mittelstraß, J. (2018). Forschung und Gesellschaft: Von theoretischer und praktischer Transdisziplinarität. </w:t>
      </w:r>
      <w:r w:rsidRPr="003C449A">
        <w:rPr>
          <w:rFonts w:asciiTheme="minorHAnsi" w:hAnsiTheme="minorHAnsi" w:cstheme="minorHAnsi"/>
          <w:i/>
          <w:iCs/>
          <w:sz w:val="22"/>
        </w:rPr>
        <w:t>GAIA: Ecological Perspectives for Science and Society</w:t>
      </w:r>
      <w:r w:rsidRPr="003C449A">
        <w:rPr>
          <w:rFonts w:asciiTheme="minorHAnsi" w:hAnsiTheme="minorHAnsi" w:cstheme="minorHAnsi"/>
          <w:sz w:val="22"/>
        </w:rPr>
        <w:t>. 27(2), 201–204.</w:t>
      </w:r>
    </w:p>
    <w:p w14:paraId="6C3FBC4F" w14:textId="77777777" w:rsidR="003B7137" w:rsidRPr="00022AA9" w:rsidRDefault="003B7137" w:rsidP="1AB67F43">
      <w:pPr>
        <w:pStyle w:val="KeinLeerraum"/>
        <w:ind w:left="567" w:hanging="567"/>
        <w:rPr>
          <w:rFonts w:asciiTheme="minorHAnsi" w:hAnsiTheme="minorHAnsi"/>
          <w:sz w:val="22"/>
          <w:lang w:val="en-GB"/>
        </w:rPr>
      </w:pPr>
      <w:proofErr w:type="spellStart"/>
      <w:r w:rsidRPr="1AB67F43">
        <w:rPr>
          <w:rFonts w:asciiTheme="minorHAnsi" w:hAnsiTheme="minorHAnsi"/>
          <w:sz w:val="22"/>
          <w:lang w:val="en-GB"/>
        </w:rPr>
        <w:t>Nowotny</w:t>
      </w:r>
      <w:proofErr w:type="spellEnd"/>
      <w:r w:rsidRPr="1AB67F43">
        <w:rPr>
          <w:rFonts w:asciiTheme="minorHAnsi" w:hAnsiTheme="minorHAnsi"/>
          <w:sz w:val="22"/>
          <w:lang w:val="en-GB"/>
        </w:rPr>
        <w:t>, H. (2003). Democratising expertise and socially robust knowledge. Science and Public Policy, 30(3), 151–156. https://doi.org/10.3152/147154303781780461</w:t>
      </w:r>
    </w:p>
    <w:p w14:paraId="67546DCF" w14:textId="77777777" w:rsidR="00BA6739" w:rsidRPr="0019599D" w:rsidRDefault="00BA6739" w:rsidP="00BA6739">
      <w:pPr>
        <w:pStyle w:val="KeinLeerraum"/>
        <w:ind w:left="567" w:hanging="567"/>
        <w:rPr>
          <w:rFonts w:asciiTheme="minorHAnsi" w:hAnsiTheme="minorHAnsi" w:cstheme="minorHAnsi"/>
          <w:sz w:val="22"/>
          <w:szCs w:val="20"/>
          <w:lang w:val="de-AT"/>
        </w:rPr>
      </w:pPr>
      <w:proofErr w:type="spellStart"/>
      <w:r w:rsidRPr="00BA6739">
        <w:rPr>
          <w:rFonts w:asciiTheme="minorHAnsi" w:hAnsiTheme="minorHAnsi" w:cstheme="minorHAnsi"/>
          <w:sz w:val="22"/>
          <w:szCs w:val="20"/>
        </w:rPr>
        <w:t>Nowotny</w:t>
      </w:r>
      <w:proofErr w:type="spellEnd"/>
      <w:r w:rsidRPr="00BA6739">
        <w:rPr>
          <w:rFonts w:asciiTheme="minorHAnsi" w:hAnsiTheme="minorHAnsi" w:cstheme="minorHAnsi"/>
          <w:sz w:val="22"/>
          <w:szCs w:val="20"/>
        </w:rPr>
        <w:t xml:space="preserve">, H., Scott, P., and Gibbons, M. (2003). ‘Mode 2’ Revisited: The New Production of Knowledge. </w:t>
      </w:r>
      <w:r w:rsidRPr="0019599D">
        <w:rPr>
          <w:rFonts w:asciiTheme="minorHAnsi" w:hAnsiTheme="minorHAnsi" w:cstheme="minorHAnsi"/>
          <w:sz w:val="22"/>
          <w:szCs w:val="20"/>
          <w:lang w:val="de-AT"/>
        </w:rPr>
        <w:t>Minerva, 41: 179—194.</w:t>
      </w:r>
    </w:p>
    <w:p w14:paraId="2973E1F0" w14:textId="2D058F0B" w:rsidR="00BA6739" w:rsidRDefault="00BA6739" w:rsidP="00BA6739">
      <w:pPr>
        <w:pStyle w:val="KeinLeerraum"/>
        <w:ind w:left="567" w:hanging="567"/>
        <w:rPr>
          <w:rFonts w:asciiTheme="minorHAnsi" w:hAnsiTheme="minorHAnsi" w:cstheme="minorHAnsi"/>
          <w:sz w:val="22"/>
          <w:szCs w:val="20"/>
        </w:rPr>
      </w:pPr>
      <w:r w:rsidRPr="00290D81">
        <w:rPr>
          <w:rFonts w:asciiTheme="minorHAnsi" w:hAnsiTheme="minorHAnsi" w:cstheme="minorHAnsi"/>
          <w:sz w:val="22"/>
          <w:szCs w:val="20"/>
          <w:lang w:val="de-DE"/>
        </w:rPr>
        <w:t xml:space="preserve">Patterson, J., Schulz, K., </w:t>
      </w:r>
      <w:proofErr w:type="spellStart"/>
      <w:r w:rsidRPr="00290D81">
        <w:rPr>
          <w:rFonts w:asciiTheme="minorHAnsi" w:hAnsiTheme="minorHAnsi" w:cstheme="minorHAnsi"/>
          <w:sz w:val="22"/>
          <w:szCs w:val="20"/>
          <w:lang w:val="de-DE"/>
        </w:rPr>
        <w:t>Vervoort</w:t>
      </w:r>
      <w:proofErr w:type="spellEnd"/>
      <w:r w:rsidRPr="00290D81">
        <w:rPr>
          <w:rFonts w:asciiTheme="minorHAnsi" w:hAnsiTheme="minorHAnsi" w:cstheme="minorHAnsi"/>
          <w:sz w:val="22"/>
          <w:szCs w:val="20"/>
          <w:lang w:val="de-DE"/>
        </w:rPr>
        <w:t xml:space="preserve">, J., Adler, C., </w:t>
      </w:r>
      <w:proofErr w:type="spellStart"/>
      <w:r w:rsidRPr="00290D81">
        <w:rPr>
          <w:rFonts w:asciiTheme="minorHAnsi" w:hAnsiTheme="minorHAnsi" w:cstheme="minorHAnsi"/>
          <w:sz w:val="22"/>
          <w:szCs w:val="20"/>
          <w:lang w:val="de-DE"/>
        </w:rPr>
        <w:t>Hurlbert</w:t>
      </w:r>
      <w:proofErr w:type="spellEnd"/>
      <w:r w:rsidRPr="00290D81">
        <w:rPr>
          <w:rFonts w:asciiTheme="minorHAnsi" w:hAnsiTheme="minorHAnsi" w:cstheme="minorHAnsi"/>
          <w:sz w:val="22"/>
          <w:szCs w:val="20"/>
          <w:lang w:val="de-DE"/>
        </w:rPr>
        <w:t xml:space="preserve">, M., van der </w:t>
      </w:r>
      <w:proofErr w:type="spellStart"/>
      <w:r w:rsidRPr="00290D81">
        <w:rPr>
          <w:rFonts w:asciiTheme="minorHAnsi" w:hAnsiTheme="minorHAnsi" w:cstheme="minorHAnsi"/>
          <w:sz w:val="22"/>
          <w:szCs w:val="20"/>
          <w:lang w:val="de-DE"/>
        </w:rPr>
        <w:t>Hel</w:t>
      </w:r>
      <w:proofErr w:type="spellEnd"/>
      <w:r w:rsidRPr="00290D81">
        <w:rPr>
          <w:rFonts w:asciiTheme="minorHAnsi" w:hAnsiTheme="minorHAnsi" w:cstheme="minorHAnsi"/>
          <w:sz w:val="22"/>
          <w:szCs w:val="20"/>
          <w:lang w:val="de-DE"/>
        </w:rPr>
        <w:t xml:space="preserve">, S., Schmidt, </w:t>
      </w:r>
      <w:proofErr w:type="gramStart"/>
      <w:r w:rsidRPr="00290D81">
        <w:rPr>
          <w:rFonts w:asciiTheme="minorHAnsi" w:hAnsiTheme="minorHAnsi" w:cstheme="minorHAnsi"/>
          <w:sz w:val="22"/>
          <w:szCs w:val="20"/>
          <w:lang w:val="de-DE"/>
        </w:rPr>
        <w:t>A,.</w:t>
      </w:r>
      <w:proofErr w:type="gramEnd"/>
      <w:r w:rsidRPr="00290D81">
        <w:rPr>
          <w:rFonts w:asciiTheme="minorHAnsi" w:hAnsiTheme="minorHAnsi" w:cstheme="minorHAnsi"/>
          <w:sz w:val="22"/>
          <w:szCs w:val="20"/>
          <w:lang w:val="de-DE"/>
        </w:rPr>
        <w:t xml:space="preserve"> </w:t>
      </w:r>
      <w:proofErr w:type="spellStart"/>
      <w:r w:rsidRPr="0019599D">
        <w:rPr>
          <w:rFonts w:asciiTheme="minorHAnsi" w:hAnsiTheme="minorHAnsi" w:cstheme="minorHAnsi"/>
          <w:sz w:val="22"/>
          <w:szCs w:val="20"/>
        </w:rPr>
        <w:t>Barau</w:t>
      </w:r>
      <w:proofErr w:type="spellEnd"/>
      <w:r w:rsidRPr="0019599D">
        <w:rPr>
          <w:rFonts w:asciiTheme="minorHAnsi" w:hAnsiTheme="minorHAnsi" w:cstheme="minorHAnsi"/>
          <w:sz w:val="22"/>
          <w:szCs w:val="20"/>
        </w:rPr>
        <w:t xml:space="preserve">, A., </w:t>
      </w:r>
      <w:proofErr w:type="spellStart"/>
      <w:r w:rsidRPr="0019599D">
        <w:rPr>
          <w:rFonts w:asciiTheme="minorHAnsi" w:hAnsiTheme="minorHAnsi" w:cstheme="minorHAnsi"/>
          <w:sz w:val="22"/>
          <w:szCs w:val="20"/>
        </w:rPr>
        <w:t>Obani</w:t>
      </w:r>
      <w:proofErr w:type="spellEnd"/>
      <w:r w:rsidRPr="0019599D">
        <w:rPr>
          <w:rFonts w:asciiTheme="minorHAnsi" w:hAnsiTheme="minorHAnsi" w:cstheme="minorHAnsi"/>
          <w:sz w:val="22"/>
          <w:szCs w:val="20"/>
        </w:rPr>
        <w:t xml:space="preserve">, P., Sethi, M., </w:t>
      </w:r>
      <w:proofErr w:type="spellStart"/>
      <w:r w:rsidRPr="0019599D">
        <w:rPr>
          <w:rFonts w:asciiTheme="minorHAnsi" w:hAnsiTheme="minorHAnsi" w:cstheme="minorHAnsi"/>
          <w:sz w:val="22"/>
          <w:szCs w:val="20"/>
        </w:rPr>
        <w:t>Hissen</w:t>
      </w:r>
      <w:proofErr w:type="spellEnd"/>
      <w:r w:rsidRPr="0019599D">
        <w:rPr>
          <w:rFonts w:asciiTheme="minorHAnsi" w:hAnsiTheme="minorHAnsi" w:cstheme="minorHAnsi"/>
          <w:sz w:val="22"/>
          <w:szCs w:val="20"/>
        </w:rPr>
        <w:t xml:space="preserve">, N., Tebboth, M., Anderton, K., </w:t>
      </w:r>
      <w:proofErr w:type="spellStart"/>
      <w:r w:rsidRPr="0019599D">
        <w:rPr>
          <w:rFonts w:asciiTheme="minorHAnsi" w:hAnsiTheme="minorHAnsi" w:cstheme="minorHAnsi"/>
          <w:sz w:val="22"/>
          <w:szCs w:val="20"/>
        </w:rPr>
        <w:t>Börner</w:t>
      </w:r>
      <w:proofErr w:type="spellEnd"/>
      <w:r w:rsidRPr="0019599D">
        <w:rPr>
          <w:rFonts w:asciiTheme="minorHAnsi" w:hAnsiTheme="minorHAnsi" w:cstheme="minorHAnsi"/>
          <w:sz w:val="22"/>
          <w:szCs w:val="20"/>
        </w:rPr>
        <w:t xml:space="preserve">, S. and </w:t>
      </w:r>
      <w:proofErr w:type="spellStart"/>
      <w:r w:rsidRPr="0019599D">
        <w:rPr>
          <w:rFonts w:asciiTheme="minorHAnsi" w:hAnsiTheme="minorHAnsi" w:cstheme="minorHAnsi"/>
          <w:sz w:val="22"/>
          <w:szCs w:val="20"/>
        </w:rPr>
        <w:t>Widerberg</w:t>
      </w:r>
      <w:proofErr w:type="spellEnd"/>
      <w:r w:rsidRPr="0019599D">
        <w:rPr>
          <w:rFonts w:asciiTheme="minorHAnsi" w:hAnsiTheme="minorHAnsi" w:cstheme="minorHAnsi"/>
          <w:sz w:val="22"/>
          <w:szCs w:val="20"/>
        </w:rPr>
        <w:t xml:space="preserve">, O. (2015). </w:t>
      </w:r>
      <w:r w:rsidRPr="00BA6739">
        <w:rPr>
          <w:rFonts w:asciiTheme="minorHAnsi" w:hAnsiTheme="minorHAnsi" w:cstheme="minorHAnsi"/>
          <w:sz w:val="22"/>
          <w:szCs w:val="20"/>
        </w:rPr>
        <w:t xml:space="preserve">Transformations towards sustainability. Emerging approaches, critical reflections, and a research agenda, Earth System Governance Working Paper No. 33, </w:t>
      </w:r>
      <w:proofErr w:type="gramStart"/>
      <w:r w:rsidRPr="00BA6739">
        <w:rPr>
          <w:rFonts w:asciiTheme="minorHAnsi" w:hAnsiTheme="minorHAnsi" w:cstheme="minorHAnsi"/>
          <w:sz w:val="22"/>
          <w:szCs w:val="20"/>
        </w:rPr>
        <w:t>Lund</w:t>
      </w:r>
      <w:proofErr w:type="gramEnd"/>
      <w:r w:rsidRPr="00BA6739">
        <w:rPr>
          <w:rFonts w:asciiTheme="minorHAnsi" w:hAnsiTheme="minorHAnsi" w:cstheme="minorHAnsi"/>
          <w:sz w:val="22"/>
          <w:szCs w:val="20"/>
        </w:rPr>
        <w:t xml:space="preserve"> and Amsterdam: Earth System Governance Project.</w:t>
      </w:r>
    </w:p>
    <w:p w14:paraId="4A99A816" w14:textId="5E51E794" w:rsidR="00053BE8" w:rsidRPr="00291EC0" w:rsidRDefault="00053BE8" w:rsidP="004E7FDA">
      <w:pPr>
        <w:pStyle w:val="KeinLeerraum"/>
        <w:ind w:left="567" w:hanging="567"/>
        <w:rPr>
          <w:rFonts w:asciiTheme="minorHAnsi" w:hAnsiTheme="minorHAnsi" w:cstheme="minorHAnsi"/>
          <w:sz w:val="22"/>
          <w:szCs w:val="20"/>
        </w:rPr>
      </w:pPr>
      <w:r w:rsidRPr="00053BE8">
        <w:rPr>
          <w:rFonts w:asciiTheme="minorHAnsi" w:hAnsiTheme="minorHAnsi" w:cstheme="minorHAnsi"/>
          <w:sz w:val="22"/>
          <w:szCs w:val="20"/>
          <w:lang w:val="de-DE"/>
        </w:rPr>
        <w:t xml:space="preserve">Pohl, C., van Kerkhoff, L., Hirsch Hadorn, G. und </w:t>
      </w:r>
      <w:proofErr w:type="spellStart"/>
      <w:r w:rsidRPr="00053BE8">
        <w:rPr>
          <w:rFonts w:asciiTheme="minorHAnsi" w:hAnsiTheme="minorHAnsi" w:cstheme="minorHAnsi"/>
          <w:sz w:val="22"/>
          <w:szCs w:val="20"/>
          <w:lang w:val="de-DE"/>
        </w:rPr>
        <w:t>Bammer</w:t>
      </w:r>
      <w:proofErr w:type="spellEnd"/>
      <w:r w:rsidRPr="00053BE8">
        <w:rPr>
          <w:rFonts w:asciiTheme="minorHAnsi" w:hAnsiTheme="minorHAnsi" w:cstheme="minorHAnsi"/>
          <w:sz w:val="22"/>
          <w:szCs w:val="20"/>
          <w:lang w:val="de-DE"/>
        </w:rPr>
        <w:t>, G. (2008)</w:t>
      </w:r>
      <w:r>
        <w:rPr>
          <w:rFonts w:asciiTheme="minorHAnsi" w:hAnsiTheme="minorHAnsi" w:cstheme="minorHAnsi"/>
          <w:sz w:val="22"/>
          <w:szCs w:val="20"/>
          <w:lang w:val="de-DE"/>
        </w:rPr>
        <w:t>.</w:t>
      </w:r>
      <w:r w:rsidRPr="00053BE8">
        <w:rPr>
          <w:rFonts w:asciiTheme="minorHAnsi" w:hAnsiTheme="minorHAnsi" w:cstheme="minorHAnsi"/>
          <w:sz w:val="22"/>
          <w:szCs w:val="20"/>
          <w:lang w:val="de-DE"/>
        </w:rPr>
        <w:t xml:space="preserve"> Chapter 27 Integration. In: </w:t>
      </w:r>
      <w:r>
        <w:rPr>
          <w:rFonts w:asciiTheme="minorHAnsi" w:hAnsiTheme="minorHAnsi" w:cstheme="minorHAnsi"/>
          <w:sz w:val="22"/>
          <w:szCs w:val="20"/>
          <w:lang w:val="de-DE"/>
        </w:rPr>
        <w:t xml:space="preserve">G. </w:t>
      </w:r>
      <w:r w:rsidRPr="00053BE8">
        <w:rPr>
          <w:rFonts w:asciiTheme="minorHAnsi" w:hAnsiTheme="minorHAnsi" w:cstheme="minorHAnsi"/>
          <w:sz w:val="22"/>
          <w:szCs w:val="20"/>
          <w:lang w:val="de-DE"/>
        </w:rPr>
        <w:t xml:space="preserve">Hirsch Hadorn, </w:t>
      </w:r>
      <w:r>
        <w:rPr>
          <w:rFonts w:asciiTheme="minorHAnsi" w:hAnsiTheme="minorHAnsi" w:cstheme="minorHAnsi"/>
          <w:sz w:val="22"/>
          <w:szCs w:val="20"/>
          <w:lang w:val="de-DE"/>
        </w:rPr>
        <w:t>H.</w:t>
      </w:r>
      <w:r w:rsidRPr="00053BE8">
        <w:rPr>
          <w:rFonts w:asciiTheme="minorHAnsi" w:hAnsiTheme="minorHAnsi" w:cstheme="minorHAnsi"/>
          <w:sz w:val="22"/>
          <w:szCs w:val="20"/>
          <w:lang w:val="de-DE"/>
        </w:rPr>
        <w:t xml:space="preserve"> Hoffmann-Riem, </w:t>
      </w:r>
      <w:r>
        <w:rPr>
          <w:rFonts w:asciiTheme="minorHAnsi" w:hAnsiTheme="minorHAnsi" w:cstheme="minorHAnsi"/>
          <w:sz w:val="22"/>
          <w:szCs w:val="20"/>
          <w:lang w:val="de-DE"/>
        </w:rPr>
        <w:t>S.</w:t>
      </w:r>
      <w:r w:rsidRPr="00053BE8">
        <w:rPr>
          <w:rFonts w:asciiTheme="minorHAnsi" w:hAnsiTheme="minorHAnsi" w:cstheme="minorHAnsi"/>
          <w:sz w:val="22"/>
          <w:szCs w:val="20"/>
          <w:lang w:val="de-DE"/>
        </w:rPr>
        <w:t xml:space="preserve"> Bieber-Klemm, </w:t>
      </w:r>
      <w:r>
        <w:rPr>
          <w:rFonts w:asciiTheme="minorHAnsi" w:hAnsiTheme="minorHAnsi" w:cstheme="minorHAnsi"/>
          <w:sz w:val="22"/>
          <w:szCs w:val="20"/>
          <w:lang w:val="de-DE"/>
        </w:rPr>
        <w:t>W.</w:t>
      </w:r>
      <w:r w:rsidRPr="00053BE8">
        <w:rPr>
          <w:rFonts w:asciiTheme="minorHAnsi" w:hAnsiTheme="minorHAnsi" w:cstheme="minorHAnsi"/>
          <w:sz w:val="22"/>
          <w:szCs w:val="20"/>
          <w:lang w:val="de-DE"/>
        </w:rPr>
        <w:t xml:space="preserve"> </w:t>
      </w:r>
      <w:proofErr w:type="spellStart"/>
      <w:r w:rsidRPr="00053BE8">
        <w:rPr>
          <w:rFonts w:asciiTheme="minorHAnsi" w:hAnsiTheme="minorHAnsi" w:cstheme="minorHAnsi"/>
          <w:sz w:val="22"/>
          <w:szCs w:val="20"/>
          <w:lang w:val="de-DE"/>
        </w:rPr>
        <w:t>Grossenbacher-Mansuy</w:t>
      </w:r>
      <w:proofErr w:type="spellEnd"/>
      <w:r w:rsidRPr="00053BE8">
        <w:rPr>
          <w:rFonts w:asciiTheme="minorHAnsi" w:hAnsiTheme="minorHAnsi" w:cstheme="minorHAnsi"/>
          <w:sz w:val="22"/>
          <w:szCs w:val="20"/>
          <w:lang w:val="de-DE"/>
        </w:rPr>
        <w:t xml:space="preserve">, </w:t>
      </w:r>
      <w:r>
        <w:rPr>
          <w:rFonts w:asciiTheme="minorHAnsi" w:hAnsiTheme="minorHAnsi" w:cstheme="minorHAnsi"/>
          <w:sz w:val="22"/>
          <w:szCs w:val="20"/>
          <w:lang w:val="de-DE"/>
        </w:rPr>
        <w:t xml:space="preserve">D. </w:t>
      </w:r>
      <w:proofErr w:type="spellStart"/>
      <w:r w:rsidRPr="00053BE8">
        <w:rPr>
          <w:rFonts w:asciiTheme="minorHAnsi" w:hAnsiTheme="minorHAnsi" w:cstheme="minorHAnsi"/>
          <w:sz w:val="22"/>
          <w:szCs w:val="20"/>
          <w:lang w:val="de-DE"/>
        </w:rPr>
        <w:t>Joye</w:t>
      </w:r>
      <w:proofErr w:type="spellEnd"/>
      <w:r w:rsidRPr="00053BE8">
        <w:rPr>
          <w:rFonts w:asciiTheme="minorHAnsi" w:hAnsiTheme="minorHAnsi" w:cstheme="minorHAnsi"/>
          <w:sz w:val="22"/>
          <w:szCs w:val="20"/>
          <w:lang w:val="de-DE"/>
        </w:rPr>
        <w:t>,</w:t>
      </w:r>
      <w:r>
        <w:rPr>
          <w:rFonts w:asciiTheme="minorHAnsi" w:hAnsiTheme="minorHAnsi" w:cstheme="minorHAnsi"/>
          <w:sz w:val="22"/>
          <w:szCs w:val="20"/>
          <w:lang w:val="de-DE"/>
        </w:rPr>
        <w:t xml:space="preserve"> C.</w:t>
      </w:r>
      <w:r w:rsidRPr="00053BE8">
        <w:rPr>
          <w:rFonts w:asciiTheme="minorHAnsi" w:hAnsiTheme="minorHAnsi" w:cstheme="minorHAnsi"/>
          <w:sz w:val="22"/>
          <w:szCs w:val="20"/>
          <w:lang w:val="de-DE"/>
        </w:rPr>
        <w:t xml:space="preserve"> Pohl, </w:t>
      </w:r>
      <w:r>
        <w:rPr>
          <w:rFonts w:asciiTheme="minorHAnsi" w:hAnsiTheme="minorHAnsi" w:cstheme="minorHAnsi"/>
          <w:sz w:val="22"/>
          <w:szCs w:val="20"/>
          <w:lang w:val="de-DE"/>
        </w:rPr>
        <w:t xml:space="preserve">U. </w:t>
      </w:r>
      <w:r w:rsidRPr="00053BE8">
        <w:rPr>
          <w:rFonts w:asciiTheme="minorHAnsi" w:hAnsiTheme="minorHAnsi" w:cstheme="minorHAnsi"/>
          <w:sz w:val="22"/>
          <w:szCs w:val="20"/>
          <w:lang w:val="de-DE"/>
        </w:rPr>
        <w:t>Wiesmann</w:t>
      </w:r>
      <w:r>
        <w:rPr>
          <w:rFonts w:asciiTheme="minorHAnsi" w:hAnsiTheme="minorHAnsi" w:cstheme="minorHAnsi"/>
          <w:sz w:val="22"/>
          <w:szCs w:val="20"/>
          <w:lang w:val="de-DE"/>
        </w:rPr>
        <w:t xml:space="preserve"> and E.</w:t>
      </w:r>
      <w:r w:rsidRPr="00053BE8">
        <w:rPr>
          <w:rFonts w:asciiTheme="minorHAnsi" w:hAnsiTheme="minorHAnsi" w:cstheme="minorHAnsi"/>
          <w:sz w:val="22"/>
          <w:szCs w:val="20"/>
          <w:lang w:val="de-DE"/>
        </w:rPr>
        <w:t xml:space="preserve"> Zemp (</w:t>
      </w:r>
      <w:r>
        <w:rPr>
          <w:rFonts w:asciiTheme="minorHAnsi" w:hAnsiTheme="minorHAnsi" w:cstheme="minorHAnsi"/>
          <w:sz w:val="22"/>
          <w:szCs w:val="20"/>
          <w:lang w:val="de-DE"/>
        </w:rPr>
        <w:t>Eds</w:t>
      </w:r>
      <w:r w:rsidRPr="00053BE8">
        <w:rPr>
          <w:rFonts w:asciiTheme="minorHAnsi" w:hAnsiTheme="minorHAnsi" w:cstheme="minorHAnsi"/>
          <w:sz w:val="22"/>
          <w:szCs w:val="20"/>
          <w:lang w:val="de-DE"/>
        </w:rPr>
        <w:t xml:space="preserve">.): Handbook </w:t>
      </w:r>
      <w:proofErr w:type="spellStart"/>
      <w:r w:rsidRPr="00053BE8">
        <w:rPr>
          <w:rFonts w:asciiTheme="minorHAnsi" w:hAnsiTheme="minorHAnsi" w:cstheme="minorHAnsi"/>
          <w:sz w:val="22"/>
          <w:szCs w:val="20"/>
          <w:lang w:val="de-DE"/>
        </w:rPr>
        <w:t>of</w:t>
      </w:r>
      <w:proofErr w:type="spellEnd"/>
      <w:r w:rsidRPr="00053BE8">
        <w:rPr>
          <w:rFonts w:asciiTheme="minorHAnsi" w:hAnsiTheme="minorHAnsi" w:cstheme="minorHAnsi"/>
          <w:sz w:val="22"/>
          <w:szCs w:val="20"/>
          <w:lang w:val="de-DE"/>
        </w:rPr>
        <w:t xml:space="preserve"> </w:t>
      </w:r>
      <w:proofErr w:type="spellStart"/>
      <w:r w:rsidRPr="00053BE8">
        <w:rPr>
          <w:rFonts w:asciiTheme="minorHAnsi" w:hAnsiTheme="minorHAnsi" w:cstheme="minorHAnsi"/>
          <w:sz w:val="22"/>
          <w:szCs w:val="20"/>
          <w:lang w:val="de-DE"/>
        </w:rPr>
        <w:t>Transdisciplinary</w:t>
      </w:r>
      <w:proofErr w:type="spellEnd"/>
      <w:r w:rsidRPr="00053BE8">
        <w:rPr>
          <w:rFonts w:asciiTheme="minorHAnsi" w:hAnsiTheme="minorHAnsi" w:cstheme="minorHAnsi"/>
          <w:sz w:val="22"/>
          <w:szCs w:val="20"/>
          <w:lang w:val="de-DE"/>
        </w:rPr>
        <w:t xml:space="preserve"> Research. </w:t>
      </w:r>
      <w:r w:rsidRPr="00291EC0">
        <w:rPr>
          <w:rFonts w:asciiTheme="minorHAnsi" w:hAnsiTheme="minorHAnsi" w:cstheme="minorHAnsi"/>
          <w:sz w:val="22"/>
          <w:szCs w:val="20"/>
        </w:rPr>
        <w:t>Heidelberg: Springer.</w:t>
      </w:r>
    </w:p>
    <w:p w14:paraId="4CE07F25" w14:textId="083A9603" w:rsidR="00DC7FD6" w:rsidRPr="00BD2D54" w:rsidRDefault="00DC7FD6" w:rsidP="004E7FDA">
      <w:pPr>
        <w:pStyle w:val="KeinLeerraum"/>
        <w:ind w:left="567" w:hanging="567"/>
        <w:rPr>
          <w:rFonts w:cstheme="minorHAnsi"/>
        </w:rPr>
      </w:pPr>
      <w:r w:rsidRPr="00291EC0">
        <w:rPr>
          <w:rFonts w:asciiTheme="minorHAnsi" w:hAnsiTheme="minorHAnsi" w:cstheme="minorHAnsi"/>
          <w:sz w:val="22"/>
          <w:szCs w:val="20"/>
        </w:rPr>
        <w:t xml:space="preserve">Pohl, C. (2011). </w:t>
      </w:r>
      <w:r w:rsidRPr="00BD2D54">
        <w:rPr>
          <w:rFonts w:asciiTheme="minorHAnsi" w:hAnsiTheme="minorHAnsi" w:cstheme="minorHAnsi"/>
          <w:sz w:val="22"/>
          <w:szCs w:val="20"/>
        </w:rPr>
        <w:t xml:space="preserve">What is progress in transdisciplinary research? </w:t>
      </w:r>
      <w:r w:rsidRPr="00BD2D54">
        <w:rPr>
          <w:rFonts w:asciiTheme="minorHAnsi" w:hAnsiTheme="minorHAnsi" w:cstheme="minorHAnsi"/>
          <w:i/>
          <w:sz w:val="22"/>
        </w:rPr>
        <w:t>Futures</w:t>
      </w:r>
      <w:r w:rsidRPr="00BD2D54">
        <w:rPr>
          <w:rFonts w:asciiTheme="minorHAnsi" w:hAnsiTheme="minorHAnsi" w:cstheme="minorHAnsi"/>
          <w:sz w:val="22"/>
        </w:rPr>
        <w:t xml:space="preserve">, </w:t>
      </w:r>
      <w:r w:rsidRPr="00BD2D54">
        <w:rPr>
          <w:rFonts w:asciiTheme="minorHAnsi" w:hAnsiTheme="minorHAnsi" w:cstheme="minorHAnsi"/>
          <w:i/>
          <w:sz w:val="22"/>
        </w:rPr>
        <w:t>43</w:t>
      </w:r>
      <w:r w:rsidRPr="00BD2D54">
        <w:rPr>
          <w:rFonts w:asciiTheme="minorHAnsi" w:hAnsiTheme="minorHAnsi" w:cstheme="minorHAnsi"/>
          <w:sz w:val="22"/>
        </w:rPr>
        <w:t>(6), 618–626. https://doi.org/10.1016/j.futures.2011.03.001</w:t>
      </w:r>
    </w:p>
    <w:p w14:paraId="5B7A922B" w14:textId="4A578A08" w:rsidR="00DC7FD6" w:rsidRDefault="00DC7FD6" w:rsidP="1AB67F43">
      <w:pPr>
        <w:pStyle w:val="KeinLeerraum"/>
        <w:ind w:left="567" w:hanging="567"/>
        <w:rPr>
          <w:rFonts w:asciiTheme="minorHAnsi" w:hAnsiTheme="minorHAnsi"/>
          <w:sz w:val="22"/>
          <w:lang w:val="en-GB"/>
        </w:rPr>
      </w:pPr>
      <w:r w:rsidRPr="1AB67F43">
        <w:rPr>
          <w:rFonts w:asciiTheme="minorHAnsi" w:hAnsiTheme="minorHAnsi"/>
          <w:sz w:val="22"/>
          <w:lang w:val="en-GB"/>
        </w:rPr>
        <w:t xml:space="preserve">Pohl, C. (2014). A Theory of Transdisciplinary Research for Whom? Eine </w:t>
      </w:r>
      <w:proofErr w:type="spellStart"/>
      <w:r w:rsidRPr="1AB67F43">
        <w:rPr>
          <w:rFonts w:asciiTheme="minorHAnsi" w:hAnsiTheme="minorHAnsi"/>
          <w:sz w:val="22"/>
          <w:lang w:val="en-GB"/>
        </w:rPr>
        <w:t>Theorie</w:t>
      </w:r>
      <w:proofErr w:type="spellEnd"/>
      <w:r w:rsidRPr="1AB67F43">
        <w:rPr>
          <w:rFonts w:asciiTheme="minorHAnsi" w:hAnsiTheme="minorHAnsi"/>
          <w:sz w:val="22"/>
          <w:lang w:val="en-GB"/>
        </w:rPr>
        <w:t xml:space="preserve"> </w:t>
      </w:r>
      <w:proofErr w:type="spellStart"/>
      <w:r w:rsidRPr="1AB67F43">
        <w:rPr>
          <w:rFonts w:asciiTheme="minorHAnsi" w:hAnsiTheme="minorHAnsi"/>
          <w:sz w:val="22"/>
          <w:lang w:val="en-GB"/>
        </w:rPr>
        <w:t>transdisziplinärer</w:t>
      </w:r>
      <w:proofErr w:type="spellEnd"/>
      <w:r w:rsidRPr="1AB67F43">
        <w:rPr>
          <w:rFonts w:asciiTheme="minorHAnsi" w:hAnsiTheme="minorHAnsi"/>
          <w:sz w:val="22"/>
          <w:lang w:val="en-GB"/>
        </w:rPr>
        <w:t xml:space="preserve"> </w:t>
      </w:r>
      <w:proofErr w:type="spellStart"/>
      <w:r w:rsidRPr="1AB67F43">
        <w:rPr>
          <w:rFonts w:asciiTheme="minorHAnsi" w:hAnsiTheme="minorHAnsi"/>
          <w:sz w:val="22"/>
          <w:lang w:val="en-GB"/>
        </w:rPr>
        <w:t>Forschung</w:t>
      </w:r>
      <w:proofErr w:type="spellEnd"/>
      <w:r w:rsidRPr="1AB67F43">
        <w:rPr>
          <w:rFonts w:asciiTheme="minorHAnsi" w:hAnsiTheme="minorHAnsi"/>
          <w:sz w:val="22"/>
          <w:lang w:val="en-GB"/>
        </w:rPr>
        <w:t xml:space="preserve"> für wen? </w:t>
      </w:r>
      <w:r w:rsidRPr="1AB67F43">
        <w:rPr>
          <w:rFonts w:asciiTheme="minorHAnsi" w:hAnsiTheme="minorHAnsi"/>
          <w:i/>
          <w:iCs/>
          <w:sz w:val="22"/>
          <w:lang w:val="en-GB"/>
        </w:rPr>
        <w:t>GAIA - Ecological Perspectives for Science and Society</w:t>
      </w:r>
      <w:r w:rsidRPr="1AB67F43">
        <w:rPr>
          <w:rFonts w:asciiTheme="minorHAnsi" w:hAnsiTheme="minorHAnsi"/>
          <w:sz w:val="22"/>
          <w:lang w:val="en-GB"/>
        </w:rPr>
        <w:t xml:space="preserve">, 23(3), 216–220. </w:t>
      </w:r>
      <w:hyperlink r:id="rId20">
        <w:r w:rsidR="00EE5F61" w:rsidRPr="1AB67F43">
          <w:rPr>
            <w:rStyle w:val="Hyperlink"/>
            <w:rFonts w:asciiTheme="minorHAnsi" w:hAnsiTheme="minorHAnsi"/>
            <w:sz w:val="22"/>
            <w:lang w:val="en-GB"/>
          </w:rPr>
          <w:t>https://doi.org/10.14512/gaia.23.3.3</w:t>
        </w:r>
      </w:hyperlink>
    </w:p>
    <w:p w14:paraId="4F8DB5FD" w14:textId="64EFBF8E" w:rsidR="0066755B" w:rsidRPr="003B6003" w:rsidRDefault="0066755B" w:rsidP="004E7FDA">
      <w:pPr>
        <w:pStyle w:val="KeinLeerraum"/>
        <w:ind w:left="567" w:hanging="567"/>
        <w:rPr>
          <w:rFonts w:cstheme="minorHAnsi"/>
        </w:rPr>
      </w:pPr>
      <w:r w:rsidRPr="004E7FDA">
        <w:rPr>
          <w:rFonts w:asciiTheme="minorHAnsi" w:hAnsiTheme="minorHAnsi" w:cstheme="minorHAnsi"/>
          <w:sz w:val="22"/>
        </w:rPr>
        <w:t xml:space="preserve">Putnam, Hilary (1981). </w:t>
      </w:r>
      <w:r w:rsidRPr="004E7FDA">
        <w:rPr>
          <w:rFonts w:asciiTheme="minorHAnsi" w:hAnsiTheme="minorHAnsi" w:cstheme="minorHAnsi"/>
          <w:i/>
          <w:iCs/>
          <w:sz w:val="22"/>
          <w:szCs w:val="20"/>
        </w:rPr>
        <w:t>Reason, truth, and history</w:t>
      </w:r>
      <w:r w:rsidRPr="004E7FDA">
        <w:rPr>
          <w:rFonts w:asciiTheme="minorHAnsi" w:hAnsiTheme="minorHAnsi" w:cstheme="minorHAnsi"/>
          <w:sz w:val="22"/>
        </w:rPr>
        <w:t>. Cambridge University Press.</w:t>
      </w:r>
    </w:p>
    <w:p w14:paraId="1E6A269D" w14:textId="07DC5B82" w:rsidR="00EE5F61" w:rsidRPr="0019599D" w:rsidRDefault="00EE5F61" w:rsidP="004E7FDA">
      <w:pPr>
        <w:pStyle w:val="KeinLeerraum"/>
        <w:ind w:left="567" w:hanging="567"/>
        <w:rPr>
          <w:rFonts w:cstheme="minorHAnsi"/>
          <w:lang w:val="de-AT"/>
        </w:rPr>
      </w:pPr>
      <w:r w:rsidRPr="004E7FDA">
        <w:rPr>
          <w:rFonts w:asciiTheme="minorHAnsi" w:hAnsiTheme="minorHAnsi" w:cstheme="minorHAnsi"/>
          <w:sz w:val="22"/>
          <w:szCs w:val="20"/>
        </w:rPr>
        <w:t xml:space="preserve">Putnam, R. A. (1998). Perceiving Facts and Values. </w:t>
      </w:r>
      <w:r w:rsidRPr="0019599D">
        <w:rPr>
          <w:rFonts w:asciiTheme="minorHAnsi" w:hAnsiTheme="minorHAnsi" w:cstheme="minorHAnsi"/>
          <w:i/>
          <w:sz w:val="22"/>
          <w:szCs w:val="20"/>
          <w:lang w:val="de-AT"/>
        </w:rPr>
        <w:t>Philosophy</w:t>
      </w:r>
      <w:r w:rsidRPr="0019599D">
        <w:rPr>
          <w:rFonts w:asciiTheme="minorHAnsi" w:hAnsiTheme="minorHAnsi" w:cstheme="minorHAnsi"/>
          <w:sz w:val="22"/>
          <w:szCs w:val="20"/>
          <w:lang w:val="de-AT"/>
        </w:rPr>
        <w:t xml:space="preserve">, 73(283), 5–19. </w:t>
      </w:r>
    </w:p>
    <w:p w14:paraId="5F9287F8" w14:textId="77777777" w:rsidR="008A77A3" w:rsidRPr="008A77A3" w:rsidRDefault="008A77A3" w:rsidP="008A77A3">
      <w:pPr>
        <w:pStyle w:val="KeinLeerraum"/>
        <w:ind w:left="567" w:hanging="567"/>
        <w:rPr>
          <w:rFonts w:asciiTheme="minorHAnsi" w:hAnsiTheme="minorHAnsi" w:cstheme="minorHAnsi"/>
          <w:sz w:val="22"/>
          <w:szCs w:val="20"/>
          <w:lang w:val="de-DE"/>
        </w:rPr>
      </w:pPr>
      <w:r w:rsidRPr="008A77A3">
        <w:rPr>
          <w:rFonts w:asciiTheme="minorHAnsi" w:hAnsiTheme="minorHAnsi" w:cstheme="minorHAnsi"/>
          <w:sz w:val="22"/>
          <w:szCs w:val="20"/>
          <w:lang w:val="de-DE"/>
        </w:rPr>
        <w:t>Reißig, R. (2009). Gesellschaftstransformation im 21. Jahrhundert. Wiesbaden: Springer.</w:t>
      </w:r>
    </w:p>
    <w:p w14:paraId="13770EB6" w14:textId="77777777" w:rsidR="008A77A3" w:rsidRPr="008A77A3" w:rsidRDefault="008A77A3" w:rsidP="008A77A3">
      <w:pPr>
        <w:pStyle w:val="KeinLeerraum"/>
        <w:ind w:left="567" w:hanging="567"/>
        <w:rPr>
          <w:rFonts w:asciiTheme="minorHAnsi" w:hAnsiTheme="minorHAnsi" w:cstheme="minorHAnsi"/>
          <w:sz w:val="22"/>
          <w:szCs w:val="20"/>
          <w:lang w:val="de-DE"/>
        </w:rPr>
      </w:pPr>
      <w:r w:rsidRPr="008A77A3">
        <w:rPr>
          <w:rFonts w:asciiTheme="minorHAnsi" w:hAnsiTheme="minorHAnsi" w:cstheme="minorHAnsi"/>
          <w:sz w:val="22"/>
          <w:szCs w:val="20"/>
          <w:lang w:val="de-DE"/>
        </w:rPr>
        <w:t xml:space="preserve">Reißig, R. (2014). Transformation – ein spezifischer Typ sozialen Wandels. In: Brie, M. (Hrsg.). </w:t>
      </w:r>
      <w:proofErr w:type="spellStart"/>
      <w:r w:rsidRPr="008A77A3">
        <w:rPr>
          <w:rFonts w:asciiTheme="minorHAnsi" w:hAnsiTheme="minorHAnsi" w:cstheme="minorHAnsi"/>
          <w:sz w:val="22"/>
          <w:szCs w:val="20"/>
          <w:lang w:val="de-DE"/>
        </w:rPr>
        <w:t>Futuring</w:t>
      </w:r>
      <w:proofErr w:type="spellEnd"/>
      <w:r w:rsidRPr="008A77A3">
        <w:rPr>
          <w:rFonts w:asciiTheme="minorHAnsi" w:hAnsiTheme="minorHAnsi" w:cstheme="minorHAnsi"/>
          <w:sz w:val="22"/>
          <w:szCs w:val="20"/>
          <w:lang w:val="de-DE"/>
        </w:rPr>
        <w:t>. Perspektiven der Transformation im Kapitalismus über ihn hinaus. Münster: Westfälisches Dampfboot.</w:t>
      </w:r>
    </w:p>
    <w:p w14:paraId="597C18E2" w14:textId="34434DA9" w:rsidR="008A77A3" w:rsidRPr="008A77A3" w:rsidRDefault="008A77A3" w:rsidP="008A77A3">
      <w:pPr>
        <w:pStyle w:val="KeinLeerraum"/>
        <w:ind w:left="567" w:hanging="567"/>
        <w:rPr>
          <w:rFonts w:asciiTheme="minorHAnsi" w:hAnsiTheme="minorHAnsi" w:cstheme="minorHAnsi"/>
          <w:sz w:val="22"/>
          <w:szCs w:val="20"/>
        </w:rPr>
      </w:pPr>
      <w:proofErr w:type="spellStart"/>
      <w:r w:rsidRPr="008A77A3">
        <w:rPr>
          <w:rFonts w:asciiTheme="minorHAnsi" w:hAnsiTheme="minorHAnsi" w:cstheme="minorHAnsi"/>
          <w:sz w:val="22"/>
          <w:szCs w:val="20"/>
          <w:lang w:val="de-DE"/>
        </w:rPr>
        <w:t>Schäpke</w:t>
      </w:r>
      <w:proofErr w:type="spellEnd"/>
      <w:r w:rsidRPr="008A77A3">
        <w:rPr>
          <w:rFonts w:asciiTheme="minorHAnsi" w:hAnsiTheme="minorHAnsi" w:cstheme="minorHAnsi"/>
          <w:sz w:val="22"/>
          <w:szCs w:val="20"/>
          <w:lang w:val="de-DE"/>
        </w:rPr>
        <w:t>, N., Singer-Brodowski,</w:t>
      </w:r>
      <w:r>
        <w:rPr>
          <w:rFonts w:asciiTheme="minorHAnsi" w:hAnsiTheme="minorHAnsi" w:cstheme="minorHAnsi"/>
          <w:sz w:val="22"/>
          <w:szCs w:val="20"/>
          <w:lang w:val="de-DE"/>
        </w:rPr>
        <w:t xml:space="preserve"> </w:t>
      </w:r>
      <w:r w:rsidRPr="008A77A3">
        <w:rPr>
          <w:rFonts w:asciiTheme="minorHAnsi" w:hAnsiTheme="minorHAnsi" w:cstheme="minorHAnsi"/>
          <w:sz w:val="22"/>
          <w:szCs w:val="20"/>
          <w:lang w:val="de-DE"/>
        </w:rPr>
        <w:t xml:space="preserve">M., Stelzer, F., Bergmann, M. &amp; Lang, D. (2015). </w:t>
      </w:r>
      <w:r w:rsidRPr="008A77A3">
        <w:rPr>
          <w:rFonts w:asciiTheme="minorHAnsi" w:hAnsiTheme="minorHAnsi" w:cstheme="minorHAnsi"/>
          <w:sz w:val="22"/>
          <w:szCs w:val="20"/>
        </w:rPr>
        <w:t>Creating space for change: real-world laboratories for sustainability transformations. The case of Baden-Württemberg. GAIA, 24 (4), 281–283.</w:t>
      </w:r>
    </w:p>
    <w:p w14:paraId="455D7324" w14:textId="08D37BDC" w:rsidR="008A77A3" w:rsidRDefault="008A77A3" w:rsidP="008A77A3">
      <w:pPr>
        <w:pStyle w:val="KeinLeerraum"/>
        <w:ind w:left="567" w:hanging="567"/>
        <w:rPr>
          <w:rFonts w:asciiTheme="minorHAnsi" w:hAnsiTheme="minorHAnsi" w:cstheme="minorHAnsi"/>
          <w:sz w:val="22"/>
          <w:szCs w:val="20"/>
        </w:rPr>
      </w:pPr>
      <w:proofErr w:type="spellStart"/>
      <w:r w:rsidRPr="0019599D">
        <w:rPr>
          <w:rFonts w:asciiTheme="minorHAnsi" w:hAnsiTheme="minorHAnsi" w:cstheme="minorHAnsi"/>
          <w:sz w:val="22"/>
          <w:szCs w:val="20"/>
        </w:rPr>
        <w:t>Schneidewind</w:t>
      </w:r>
      <w:proofErr w:type="spellEnd"/>
      <w:r w:rsidRPr="0019599D">
        <w:rPr>
          <w:rFonts w:asciiTheme="minorHAnsi" w:hAnsiTheme="minorHAnsi" w:cstheme="minorHAnsi"/>
          <w:sz w:val="22"/>
          <w:szCs w:val="20"/>
        </w:rPr>
        <w:t>, U. and Singer-</w:t>
      </w:r>
      <w:proofErr w:type="spellStart"/>
      <w:r w:rsidRPr="0019599D">
        <w:rPr>
          <w:rFonts w:asciiTheme="minorHAnsi" w:hAnsiTheme="minorHAnsi" w:cstheme="minorHAnsi"/>
          <w:sz w:val="22"/>
          <w:szCs w:val="20"/>
        </w:rPr>
        <w:t>Brodowski</w:t>
      </w:r>
      <w:proofErr w:type="spellEnd"/>
      <w:r w:rsidRPr="0019599D">
        <w:rPr>
          <w:rFonts w:asciiTheme="minorHAnsi" w:hAnsiTheme="minorHAnsi" w:cstheme="minorHAnsi"/>
          <w:sz w:val="22"/>
          <w:szCs w:val="20"/>
        </w:rPr>
        <w:t xml:space="preserve">, M. (2013). </w:t>
      </w:r>
      <w:r w:rsidRPr="008A77A3">
        <w:rPr>
          <w:rFonts w:asciiTheme="minorHAnsi" w:hAnsiTheme="minorHAnsi" w:cstheme="minorHAnsi"/>
          <w:sz w:val="22"/>
          <w:szCs w:val="20"/>
          <w:lang w:val="de-DE"/>
        </w:rPr>
        <w:t xml:space="preserve">Transformative </w:t>
      </w:r>
      <w:proofErr w:type="gramStart"/>
      <w:r w:rsidRPr="008A77A3">
        <w:rPr>
          <w:rFonts w:asciiTheme="minorHAnsi" w:hAnsiTheme="minorHAnsi" w:cstheme="minorHAnsi"/>
          <w:sz w:val="22"/>
          <w:szCs w:val="20"/>
          <w:lang w:val="de-DE"/>
        </w:rPr>
        <w:t>Wissenschaft :</w:t>
      </w:r>
      <w:proofErr w:type="gramEnd"/>
      <w:r w:rsidRPr="008A77A3">
        <w:rPr>
          <w:rFonts w:asciiTheme="minorHAnsi" w:hAnsiTheme="minorHAnsi" w:cstheme="minorHAnsi"/>
          <w:sz w:val="22"/>
          <w:szCs w:val="20"/>
          <w:lang w:val="de-DE"/>
        </w:rPr>
        <w:t xml:space="preserve"> Klimawandel im deutschen Wissenschafts- und Hochschulsystem. </w:t>
      </w:r>
      <w:r w:rsidRPr="008A77A3">
        <w:rPr>
          <w:rFonts w:asciiTheme="minorHAnsi" w:hAnsiTheme="minorHAnsi" w:cstheme="minorHAnsi"/>
          <w:sz w:val="22"/>
          <w:szCs w:val="20"/>
        </w:rPr>
        <w:t>Marburg: Metropolis.</w:t>
      </w:r>
    </w:p>
    <w:p w14:paraId="744E034F" w14:textId="4DEE2DBC" w:rsidR="00356419" w:rsidRPr="003B6003" w:rsidRDefault="00356419" w:rsidP="1AB67F43">
      <w:pPr>
        <w:pStyle w:val="KeinLeerraum"/>
        <w:ind w:left="567" w:hanging="567"/>
        <w:rPr>
          <w:lang w:val="en-GB"/>
        </w:rPr>
      </w:pPr>
      <w:r w:rsidRPr="1AB67F43">
        <w:rPr>
          <w:rFonts w:asciiTheme="minorHAnsi" w:hAnsiTheme="minorHAnsi"/>
          <w:sz w:val="22"/>
          <w:lang w:val="en-GB"/>
        </w:rPr>
        <w:t xml:space="preserve">Scholz, R. W. (2020). </w:t>
      </w:r>
      <w:proofErr w:type="spellStart"/>
      <w:r w:rsidRPr="1AB67F43">
        <w:rPr>
          <w:rFonts w:asciiTheme="minorHAnsi" w:hAnsiTheme="minorHAnsi"/>
          <w:sz w:val="22"/>
          <w:lang w:val="en-GB"/>
        </w:rPr>
        <w:t>Transdisciplinarity</w:t>
      </w:r>
      <w:proofErr w:type="spellEnd"/>
      <w:r w:rsidRPr="1AB67F43">
        <w:rPr>
          <w:rFonts w:asciiTheme="minorHAnsi" w:hAnsiTheme="minorHAnsi"/>
          <w:sz w:val="22"/>
          <w:lang w:val="en-GB"/>
        </w:rPr>
        <w:t xml:space="preserve">: Science for and with society </w:t>
      </w:r>
      <w:proofErr w:type="gramStart"/>
      <w:r w:rsidRPr="1AB67F43">
        <w:rPr>
          <w:rFonts w:asciiTheme="minorHAnsi" w:hAnsiTheme="minorHAnsi"/>
          <w:sz w:val="22"/>
          <w:lang w:val="en-GB"/>
        </w:rPr>
        <w:t>in light of</w:t>
      </w:r>
      <w:proofErr w:type="gramEnd"/>
      <w:r w:rsidRPr="1AB67F43">
        <w:rPr>
          <w:rFonts w:asciiTheme="minorHAnsi" w:hAnsiTheme="minorHAnsi"/>
          <w:sz w:val="22"/>
          <w:lang w:val="en-GB"/>
        </w:rPr>
        <w:t xml:space="preserve"> the university’s roles and functions. </w:t>
      </w:r>
      <w:r w:rsidRPr="1AB67F43">
        <w:rPr>
          <w:rFonts w:asciiTheme="minorHAnsi" w:hAnsiTheme="minorHAnsi"/>
          <w:i/>
          <w:iCs/>
          <w:sz w:val="22"/>
          <w:lang w:val="en-GB"/>
        </w:rPr>
        <w:t>Sustainability Science</w:t>
      </w:r>
      <w:r w:rsidRPr="1AB67F43">
        <w:rPr>
          <w:rFonts w:asciiTheme="minorHAnsi" w:hAnsiTheme="minorHAnsi"/>
          <w:sz w:val="22"/>
          <w:lang w:val="en-GB"/>
        </w:rPr>
        <w:t xml:space="preserve">, </w:t>
      </w:r>
      <w:r w:rsidRPr="1AB67F43">
        <w:rPr>
          <w:rFonts w:asciiTheme="minorHAnsi" w:hAnsiTheme="minorHAnsi"/>
          <w:i/>
          <w:iCs/>
          <w:sz w:val="22"/>
          <w:lang w:val="en-GB"/>
        </w:rPr>
        <w:t>15</w:t>
      </w:r>
      <w:r w:rsidRPr="1AB67F43">
        <w:rPr>
          <w:rFonts w:asciiTheme="minorHAnsi" w:hAnsiTheme="minorHAnsi"/>
          <w:sz w:val="22"/>
          <w:lang w:val="en-GB"/>
        </w:rPr>
        <w:t>(4), 1033–1049. https://doi.org/10.1007/s11625-020-00794-x</w:t>
      </w:r>
    </w:p>
    <w:p w14:paraId="629CCDA4" w14:textId="77777777" w:rsidR="005A7D41" w:rsidRPr="005A7D41" w:rsidRDefault="005A7D41" w:rsidP="1AB67F43">
      <w:pPr>
        <w:pStyle w:val="KeinLeerraum"/>
        <w:ind w:left="567" w:hanging="567"/>
        <w:rPr>
          <w:rFonts w:asciiTheme="minorHAnsi" w:hAnsiTheme="minorHAnsi"/>
          <w:sz w:val="22"/>
          <w:lang w:val="en-GB"/>
        </w:rPr>
      </w:pPr>
      <w:proofErr w:type="spellStart"/>
      <w:r w:rsidRPr="1AB67F43">
        <w:rPr>
          <w:rFonts w:asciiTheme="minorHAnsi" w:hAnsiTheme="minorHAnsi"/>
          <w:sz w:val="22"/>
          <w:lang w:val="en-GB"/>
        </w:rPr>
        <w:t>Schuitmaker</w:t>
      </w:r>
      <w:proofErr w:type="spellEnd"/>
      <w:r w:rsidRPr="1AB67F43">
        <w:rPr>
          <w:rFonts w:asciiTheme="minorHAnsi" w:hAnsiTheme="minorHAnsi"/>
          <w:sz w:val="22"/>
          <w:lang w:val="en-GB"/>
        </w:rPr>
        <w:t>, T. J. (2012). Identifying and unravelling persistent problems. Technological Forecasting and Social Change, 79: 1021—1031.</w:t>
      </w:r>
    </w:p>
    <w:p w14:paraId="3489FF68" w14:textId="729CF963" w:rsidR="005A7D41" w:rsidRPr="005A7D41" w:rsidRDefault="005A7D41" w:rsidP="005A7D41">
      <w:pPr>
        <w:pStyle w:val="KeinLeerraum"/>
        <w:ind w:left="567" w:hanging="567"/>
        <w:rPr>
          <w:rFonts w:asciiTheme="minorHAnsi" w:hAnsiTheme="minorHAnsi" w:cstheme="minorHAnsi"/>
          <w:sz w:val="22"/>
          <w:szCs w:val="20"/>
        </w:rPr>
      </w:pPr>
      <w:r w:rsidRPr="005A7D41">
        <w:rPr>
          <w:rFonts w:asciiTheme="minorHAnsi" w:hAnsiTheme="minorHAnsi" w:cstheme="minorHAnsi"/>
          <w:sz w:val="22"/>
          <w:szCs w:val="20"/>
        </w:rPr>
        <w:t xml:space="preserve">Schwartz-Shea, P. (2006). Judging Quality: Evaluative Criteria and Epistemic Communities. In </w:t>
      </w:r>
      <w:r w:rsidR="0001458B">
        <w:rPr>
          <w:rFonts w:asciiTheme="minorHAnsi" w:hAnsiTheme="minorHAnsi" w:cstheme="minorHAnsi"/>
          <w:sz w:val="22"/>
          <w:szCs w:val="20"/>
        </w:rPr>
        <w:t xml:space="preserve">D. </w:t>
      </w:r>
      <w:proofErr w:type="spellStart"/>
      <w:r w:rsidRPr="005A7D41">
        <w:rPr>
          <w:rFonts w:asciiTheme="minorHAnsi" w:hAnsiTheme="minorHAnsi" w:cstheme="minorHAnsi"/>
          <w:sz w:val="22"/>
          <w:szCs w:val="20"/>
        </w:rPr>
        <w:t>Yanow</w:t>
      </w:r>
      <w:proofErr w:type="spellEnd"/>
      <w:r w:rsidRPr="005A7D41">
        <w:rPr>
          <w:rFonts w:asciiTheme="minorHAnsi" w:hAnsiTheme="minorHAnsi" w:cstheme="minorHAnsi"/>
          <w:sz w:val="22"/>
          <w:szCs w:val="20"/>
        </w:rPr>
        <w:t xml:space="preserve">, and </w:t>
      </w:r>
      <w:r w:rsidR="0001458B">
        <w:rPr>
          <w:rFonts w:asciiTheme="minorHAnsi" w:hAnsiTheme="minorHAnsi" w:cstheme="minorHAnsi"/>
          <w:sz w:val="22"/>
          <w:szCs w:val="20"/>
        </w:rPr>
        <w:t xml:space="preserve">P. </w:t>
      </w:r>
      <w:r w:rsidRPr="005A7D41">
        <w:rPr>
          <w:rFonts w:asciiTheme="minorHAnsi" w:hAnsiTheme="minorHAnsi" w:cstheme="minorHAnsi"/>
          <w:sz w:val="22"/>
          <w:szCs w:val="20"/>
        </w:rPr>
        <w:t>Schwartz-Shea (Eds.)</w:t>
      </w:r>
      <w:r w:rsidR="0092029C">
        <w:rPr>
          <w:rFonts w:asciiTheme="minorHAnsi" w:hAnsiTheme="minorHAnsi" w:cstheme="minorHAnsi"/>
          <w:sz w:val="22"/>
          <w:szCs w:val="20"/>
        </w:rPr>
        <w:t>:</w:t>
      </w:r>
      <w:r w:rsidRPr="005A7D41">
        <w:rPr>
          <w:rFonts w:asciiTheme="minorHAnsi" w:hAnsiTheme="minorHAnsi" w:cstheme="minorHAnsi"/>
          <w:sz w:val="22"/>
          <w:szCs w:val="20"/>
        </w:rPr>
        <w:t xml:space="preserve"> Interpretation and Method. Empirical Research Methods and the Interpretive Turn. Armonk/London: M.E. Sharpe: 89—114.</w:t>
      </w:r>
    </w:p>
    <w:p w14:paraId="26CBA0A0" w14:textId="2D180D74" w:rsidR="005A7D41" w:rsidRDefault="005A7D41" w:rsidP="1AB67F43">
      <w:pPr>
        <w:pStyle w:val="KeinLeerraum"/>
        <w:ind w:left="567" w:hanging="567"/>
        <w:rPr>
          <w:rFonts w:asciiTheme="minorHAnsi" w:hAnsiTheme="minorHAnsi"/>
          <w:sz w:val="22"/>
          <w:lang w:val="en-GB"/>
        </w:rPr>
      </w:pPr>
      <w:r w:rsidRPr="1AB67F43">
        <w:rPr>
          <w:rFonts w:asciiTheme="minorHAnsi" w:hAnsiTheme="minorHAnsi"/>
          <w:sz w:val="22"/>
          <w:lang w:val="en-GB"/>
        </w:rPr>
        <w:t xml:space="preserve">Scoones, I., Stirling, A., </w:t>
      </w:r>
      <w:proofErr w:type="spellStart"/>
      <w:r w:rsidRPr="1AB67F43">
        <w:rPr>
          <w:rFonts w:asciiTheme="minorHAnsi" w:hAnsiTheme="minorHAnsi"/>
          <w:sz w:val="22"/>
          <w:lang w:val="en-GB"/>
        </w:rPr>
        <w:t>Abrol</w:t>
      </w:r>
      <w:proofErr w:type="spellEnd"/>
      <w:r w:rsidRPr="1AB67F43">
        <w:rPr>
          <w:rFonts w:asciiTheme="minorHAnsi" w:hAnsiTheme="minorHAnsi"/>
          <w:sz w:val="22"/>
          <w:lang w:val="en-GB"/>
        </w:rPr>
        <w:t xml:space="preserve">, D., </w:t>
      </w:r>
      <w:proofErr w:type="spellStart"/>
      <w:r w:rsidRPr="1AB67F43">
        <w:rPr>
          <w:rFonts w:asciiTheme="minorHAnsi" w:hAnsiTheme="minorHAnsi"/>
          <w:sz w:val="22"/>
          <w:lang w:val="en-GB"/>
        </w:rPr>
        <w:t>Atela</w:t>
      </w:r>
      <w:proofErr w:type="spellEnd"/>
      <w:r w:rsidRPr="1AB67F43">
        <w:rPr>
          <w:rFonts w:asciiTheme="minorHAnsi" w:hAnsiTheme="minorHAnsi"/>
          <w:sz w:val="22"/>
          <w:lang w:val="en-GB"/>
        </w:rPr>
        <w:t xml:space="preserve">, J., Charli-Joseph, L., Eakin, H., Ely, A., Olsson, P., Pereira, L., Priya, R., van </w:t>
      </w:r>
      <w:proofErr w:type="spellStart"/>
      <w:r w:rsidRPr="1AB67F43">
        <w:rPr>
          <w:rFonts w:asciiTheme="minorHAnsi" w:hAnsiTheme="minorHAnsi"/>
          <w:sz w:val="22"/>
          <w:lang w:val="en-GB"/>
        </w:rPr>
        <w:t>Zwanenberg</w:t>
      </w:r>
      <w:proofErr w:type="spellEnd"/>
      <w:r w:rsidRPr="1AB67F43">
        <w:rPr>
          <w:rFonts w:asciiTheme="minorHAnsi" w:hAnsiTheme="minorHAnsi"/>
          <w:sz w:val="22"/>
          <w:lang w:val="en-GB"/>
        </w:rPr>
        <w:t>, P. and Yang, L. (2018). Transformations to Sustainability, STEPS Working Paper 104, Brighton: STEPS Centre.</w:t>
      </w:r>
    </w:p>
    <w:p w14:paraId="78067D94" w14:textId="26E7D463" w:rsidR="00CE5C92" w:rsidRPr="003B6003" w:rsidRDefault="00CE5C92" w:rsidP="004E7FDA">
      <w:pPr>
        <w:pStyle w:val="KeinLeerraum"/>
        <w:ind w:left="567" w:hanging="567"/>
        <w:rPr>
          <w:rFonts w:cstheme="minorHAnsi"/>
        </w:rPr>
      </w:pPr>
      <w:r w:rsidRPr="004E7FDA">
        <w:rPr>
          <w:rFonts w:asciiTheme="minorHAnsi" w:hAnsiTheme="minorHAnsi" w:cstheme="minorHAnsi"/>
          <w:sz w:val="22"/>
          <w:szCs w:val="20"/>
        </w:rPr>
        <w:t xml:space="preserve">Stack, G. J. (1969). </w:t>
      </w:r>
      <w:r w:rsidR="002D6A46" w:rsidRPr="004E7FDA">
        <w:rPr>
          <w:rFonts w:asciiTheme="minorHAnsi" w:hAnsiTheme="minorHAnsi" w:cstheme="minorHAnsi"/>
          <w:sz w:val="22"/>
        </w:rPr>
        <w:t>Facts and Values in Science</w:t>
      </w:r>
      <w:r w:rsidRPr="004E7FDA">
        <w:rPr>
          <w:rFonts w:asciiTheme="minorHAnsi" w:hAnsiTheme="minorHAnsi" w:cstheme="minorHAnsi"/>
          <w:sz w:val="22"/>
          <w:szCs w:val="20"/>
        </w:rPr>
        <w:t xml:space="preserve">. </w:t>
      </w:r>
      <w:r w:rsidRPr="004E7FDA">
        <w:rPr>
          <w:rFonts w:asciiTheme="minorHAnsi" w:hAnsiTheme="minorHAnsi" w:cstheme="minorHAnsi"/>
          <w:i/>
          <w:sz w:val="22"/>
          <w:szCs w:val="20"/>
        </w:rPr>
        <w:t>Journal of Thought</w:t>
      </w:r>
      <w:r w:rsidRPr="004E7FDA">
        <w:rPr>
          <w:rFonts w:asciiTheme="minorHAnsi" w:hAnsiTheme="minorHAnsi" w:cstheme="minorHAnsi"/>
          <w:sz w:val="22"/>
          <w:szCs w:val="20"/>
        </w:rPr>
        <w:t xml:space="preserve">, 4(2), 125–139. </w:t>
      </w:r>
    </w:p>
    <w:p w14:paraId="41BEEC9A" w14:textId="2ED8EFAE" w:rsidR="0056049E" w:rsidRDefault="0056049E" w:rsidP="1AB67F43">
      <w:pPr>
        <w:pStyle w:val="KeinLeerraum"/>
        <w:ind w:left="567" w:hanging="567"/>
        <w:rPr>
          <w:rFonts w:asciiTheme="minorHAnsi" w:hAnsiTheme="minorHAnsi"/>
          <w:sz w:val="22"/>
          <w:lang w:val="en-GB"/>
        </w:rPr>
      </w:pPr>
      <w:r w:rsidRPr="1AB67F43">
        <w:rPr>
          <w:rFonts w:asciiTheme="minorHAnsi" w:hAnsiTheme="minorHAnsi"/>
          <w:sz w:val="22"/>
          <w:lang w:val="en-GB"/>
        </w:rPr>
        <w:t xml:space="preserve">Stirling, A. (2006). Precaution, </w:t>
      </w:r>
      <w:proofErr w:type="gramStart"/>
      <w:r w:rsidRPr="1AB67F43">
        <w:rPr>
          <w:rFonts w:asciiTheme="minorHAnsi" w:hAnsiTheme="minorHAnsi"/>
          <w:sz w:val="22"/>
          <w:lang w:val="en-GB"/>
        </w:rPr>
        <w:t>foresight</w:t>
      </w:r>
      <w:proofErr w:type="gramEnd"/>
      <w:r w:rsidRPr="1AB67F43">
        <w:rPr>
          <w:rFonts w:asciiTheme="minorHAnsi" w:hAnsiTheme="minorHAnsi"/>
          <w:sz w:val="22"/>
          <w:lang w:val="en-GB"/>
        </w:rPr>
        <w:t xml:space="preserve"> and sustainability: reflection and reflexivity in the governance of science and technology. In</w:t>
      </w:r>
      <w:r w:rsidR="0092029C" w:rsidRPr="1AB67F43">
        <w:rPr>
          <w:rFonts w:asciiTheme="minorHAnsi" w:hAnsiTheme="minorHAnsi"/>
          <w:sz w:val="22"/>
          <w:lang w:val="en-GB"/>
        </w:rPr>
        <w:t xml:space="preserve"> J. P</w:t>
      </w:r>
      <w:r w:rsidRPr="1AB67F43">
        <w:rPr>
          <w:rFonts w:asciiTheme="minorHAnsi" w:hAnsiTheme="minorHAnsi"/>
          <w:sz w:val="22"/>
          <w:lang w:val="en-GB"/>
        </w:rPr>
        <w:t xml:space="preserve"> </w:t>
      </w:r>
      <w:proofErr w:type="spellStart"/>
      <w:r w:rsidRPr="1AB67F43">
        <w:rPr>
          <w:rFonts w:asciiTheme="minorHAnsi" w:hAnsiTheme="minorHAnsi"/>
          <w:sz w:val="22"/>
          <w:lang w:val="en-GB"/>
        </w:rPr>
        <w:t>Voß</w:t>
      </w:r>
      <w:proofErr w:type="spellEnd"/>
      <w:r w:rsidRPr="1AB67F43">
        <w:rPr>
          <w:rFonts w:asciiTheme="minorHAnsi" w:hAnsiTheme="minorHAnsi"/>
          <w:sz w:val="22"/>
          <w:lang w:val="en-GB"/>
        </w:rPr>
        <w:t>, J. P., Bauknecht, D. and Kemp, R. (Eds.)</w:t>
      </w:r>
      <w:r w:rsidR="00CA2297" w:rsidRPr="1AB67F43">
        <w:rPr>
          <w:rFonts w:asciiTheme="minorHAnsi" w:hAnsiTheme="minorHAnsi"/>
          <w:sz w:val="22"/>
          <w:lang w:val="en-GB"/>
        </w:rPr>
        <w:t>:</w:t>
      </w:r>
      <w:r w:rsidRPr="1AB67F43">
        <w:rPr>
          <w:rFonts w:asciiTheme="minorHAnsi" w:hAnsiTheme="minorHAnsi"/>
          <w:sz w:val="22"/>
          <w:lang w:val="en-GB"/>
        </w:rPr>
        <w:t xml:space="preserve"> Reflexive governance for sustainable development. Cheltenham: Edward Elgar: 225—272.</w:t>
      </w:r>
    </w:p>
    <w:p w14:paraId="49047EC6" w14:textId="7081E1C3" w:rsidR="00AB38EB" w:rsidRPr="00AB38EB" w:rsidRDefault="00AB38EB" w:rsidP="00AB38EB">
      <w:pPr>
        <w:pStyle w:val="KeinLeerraum"/>
        <w:ind w:left="567" w:hanging="567"/>
        <w:rPr>
          <w:rFonts w:asciiTheme="minorHAnsi" w:hAnsiTheme="minorHAnsi" w:cstheme="minorHAnsi"/>
          <w:sz w:val="22"/>
          <w:szCs w:val="20"/>
          <w:lang w:val="de-DE"/>
        </w:rPr>
      </w:pPr>
      <w:r w:rsidRPr="00AB38EB">
        <w:rPr>
          <w:rFonts w:asciiTheme="minorHAnsi" w:hAnsiTheme="minorHAnsi" w:cstheme="minorHAnsi"/>
          <w:sz w:val="22"/>
          <w:szCs w:val="20"/>
        </w:rPr>
        <w:t xml:space="preserve">Stirling, A. (2014). Emancipating Transformations: From controlling ‘the transition’ to culturing plural radical progress. </w:t>
      </w:r>
      <w:r w:rsidRPr="00AB38EB">
        <w:rPr>
          <w:rFonts w:asciiTheme="minorHAnsi" w:hAnsiTheme="minorHAnsi" w:cstheme="minorHAnsi"/>
          <w:sz w:val="22"/>
          <w:szCs w:val="20"/>
          <w:lang w:val="de-DE"/>
        </w:rPr>
        <w:t>STEPS Working Paper, 64, Brighton: STEPS Center.</w:t>
      </w:r>
    </w:p>
    <w:p w14:paraId="11D7CE2E" w14:textId="4C80519D" w:rsidR="00AB38EB" w:rsidRPr="00DE5D10" w:rsidRDefault="00AB38EB" w:rsidP="00AB38EB">
      <w:pPr>
        <w:pStyle w:val="KeinLeerraum"/>
        <w:ind w:left="567" w:hanging="567"/>
        <w:rPr>
          <w:rFonts w:asciiTheme="minorHAnsi" w:hAnsiTheme="minorHAnsi" w:cstheme="minorHAnsi"/>
          <w:sz w:val="22"/>
          <w:szCs w:val="20"/>
          <w:lang w:val="de-DE"/>
        </w:rPr>
      </w:pPr>
      <w:r w:rsidRPr="00AB38EB">
        <w:rPr>
          <w:rFonts w:asciiTheme="minorHAnsi" w:hAnsiTheme="minorHAnsi" w:cstheme="minorHAnsi"/>
          <w:sz w:val="22"/>
          <w:szCs w:val="20"/>
          <w:lang w:val="de-DE"/>
        </w:rPr>
        <w:t xml:space="preserve">Strohschneider, P. (2014). Zur Politik der transformativen Wissenschaft. In: </w:t>
      </w:r>
      <w:proofErr w:type="spellStart"/>
      <w:r w:rsidRPr="00AB38EB">
        <w:rPr>
          <w:rFonts w:asciiTheme="minorHAnsi" w:hAnsiTheme="minorHAnsi" w:cstheme="minorHAnsi"/>
          <w:sz w:val="22"/>
          <w:szCs w:val="20"/>
          <w:lang w:val="de-DE"/>
        </w:rPr>
        <w:t>Brodocz</w:t>
      </w:r>
      <w:proofErr w:type="spellEnd"/>
      <w:r w:rsidRPr="00AB38EB">
        <w:rPr>
          <w:rFonts w:asciiTheme="minorHAnsi" w:hAnsiTheme="minorHAnsi" w:cstheme="minorHAnsi"/>
          <w:sz w:val="22"/>
          <w:szCs w:val="20"/>
          <w:lang w:val="de-DE"/>
        </w:rPr>
        <w:t xml:space="preserve">, A., Hermann, D., Schmidt, R., Schulz, D. und Schulze Wessel, J. (Hrsg.). </w:t>
      </w:r>
      <w:r w:rsidRPr="00DE5D10">
        <w:rPr>
          <w:rFonts w:asciiTheme="minorHAnsi" w:hAnsiTheme="minorHAnsi" w:cstheme="minorHAnsi"/>
          <w:sz w:val="22"/>
          <w:szCs w:val="20"/>
          <w:lang w:val="de-DE"/>
        </w:rPr>
        <w:t>Die Verfassung des Politischen. Festschrift für Hans Vorländer, Berlin: 175—194.</w:t>
      </w:r>
    </w:p>
    <w:p w14:paraId="7F4C28E3" w14:textId="4437201D" w:rsidR="003B7137" w:rsidRPr="003C449A" w:rsidRDefault="003B7137" w:rsidP="003B7137">
      <w:pPr>
        <w:pStyle w:val="KeinLeerraum"/>
        <w:ind w:left="567" w:hanging="567"/>
        <w:rPr>
          <w:rFonts w:asciiTheme="minorHAnsi" w:hAnsiTheme="minorHAnsi" w:cstheme="minorHAnsi"/>
          <w:sz w:val="22"/>
          <w:szCs w:val="20"/>
          <w:lang w:val="fr-FR"/>
        </w:rPr>
      </w:pPr>
      <w:proofErr w:type="spellStart"/>
      <w:r w:rsidRPr="00DE5D10">
        <w:rPr>
          <w:rFonts w:asciiTheme="minorHAnsi" w:hAnsiTheme="minorHAnsi" w:cstheme="minorHAnsi"/>
          <w:sz w:val="22"/>
          <w:szCs w:val="20"/>
          <w:lang w:val="de-DE"/>
        </w:rPr>
        <w:lastRenderedPageBreak/>
        <w:t>Rabeharisoa</w:t>
      </w:r>
      <w:proofErr w:type="spellEnd"/>
      <w:r w:rsidRPr="00DE5D10">
        <w:rPr>
          <w:rFonts w:asciiTheme="minorHAnsi" w:hAnsiTheme="minorHAnsi" w:cstheme="minorHAnsi"/>
          <w:sz w:val="22"/>
          <w:szCs w:val="20"/>
          <w:lang w:val="de-DE"/>
        </w:rPr>
        <w:t xml:space="preserve">, V. (2017). </w:t>
      </w:r>
      <w:r w:rsidRPr="00C84829">
        <w:rPr>
          <w:rFonts w:asciiTheme="minorHAnsi" w:hAnsiTheme="minorHAnsi" w:cstheme="minorHAnsi"/>
          <w:sz w:val="22"/>
          <w:szCs w:val="20"/>
        </w:rPr>
        <w:t xml:space="preserve">The multiplicity of knowledge and the trembling of institutions. </w:t>
      </w:r>
      <w:r w:rsidRPr="003C449A">
        <w:rPr>
          <w:rFonts w:asciiTheme="minorHAnsi" w:hAnsiTheme="minorHAnsi" w:cstheme="minorHAnsi"/>
          <w:sz w:val="22"/>
          <w:szCs w:val="20"/>
          <w:lang w:val="fr-FR"/>
        </w:rPr>
        <w:t>Revue d’anthropologie Des Connaissances, 11(2). https://doi.org/10.3917/rac.035.0142</w:t>
      </w:r>
    </w:p>
    <w:p w14:paraId="27C97897" w14:textId="4E50138A" w:rsidR="003B7137" w:rsidRDefault="003B7137" w:rsidP="003B7137">
      <w:pPr>
        <w:pStyle w:val="KeinLeerraum"/>
        <w:ind w:left="567" w:hanging="567"/>
        <w:rPr>
          <w:rFonts w:asciiTheme="minorHAnsi" w:hAnsiTheme="minorHAnsi" w:cstheme="minorHAnsi"/>
          <w:sz w:val="22"/>
          <w:szCs w:val="20"/>
        </w:rPr>
      </w:pPr>
      <w:proofErr w:type="spellStart"/>
      <w:r w:rsidRPr="00D019BF">
        <w:rPr>
          <w:rFonts w:asciiTheme="minorHAnsi" w:hAnsiTheme="minorHAnsi" w:cstheme="minorHAnsi"/>
          <w:sz w:val="22"/>
          <w:szCs w:val="20"/>
          <w:lang w:val="pt-PT"/>
        </w:rPr>
        <w:t>Rabeharisoa</w:t>
      </w:r>
      <w:proofErr w:type="spellEnd"/>
      <w:r w:rsidRPr="00D019BF">
        <w:rPr>
          <w:rFonts w:asciiTheme="minorHAnsi" w:hAnsiTheme="minorHAnsi" w:cstheme="minorHAnsi"/>
          <w:sz w:val="22"/>
          <w:szCs w:val="20"/>
          <w:lang w:val="pt-PT"/>
        </w:rPr>
        <w:t xml:space="preserve">, V., Moreira, T., &amp; </w:t>
      </w:r>
      <w:proofErr w:type="spellStart"/>
      <w:r w:rsidRPr="00D019BF">
        <w:rPr>
          <w:rFonts w:asciiTheme="minorHAnsi" w:hAnsiTheme="minorHAnsi" w:cstheme="minorHAnsi"/>
          <w:sz w:val="22"/>
          <w:szCs w:val="20"/>
          <w:lang w:val="pt-PT"/>
        </w:rPr>
        <w:t>Akrich</w:t>
      </w:r>
      <w:proofErr w:type="spellEnd"/>
      <w:r w:rsidRPr="00D019BF">
        <w:rPr>
          <w:rFonts w:asciiTheme="minorHAnsi" w:hAnsiTheme="minorHAnsi" w:cstheme="minorHAnsi"/>
          <w:sz w:val="22"/>
          <w:szCs w:val="20"/>
          <w:lang w:val="pt-PT"/>
        </w:rPr>
        <w:t xml:space="preserve">, M. (2014). </w:t>
      </w:r>
      <w:r w:rsidRPr="00C84829">
        <w:rPr>
          <w:rFonts w:asciiTheme="minorHAnsi" w:hAnsiTheme="minorHAnsi" w:cstheme="minorHAnsi"/>
          <w:sz w:val="22"/>
          <w:szCs w:val="20"/>
        </w:rPr>
        <w:t xml:space="preserve">Evidence-based activism: Patients’, </w:t>
      </w:r>
      <w:proofErr w:type="gramStart"/>
      <w:r w:rsidRPr="00C84829">
        <w:rPr>
          <w:rFonts w:asciiTheme="minorHAnsi" w:hAnsiTheme="minorHAnsi" w:cstheme="minorHAnsi"/>
          <w:sz w:val="22"/>
          <w:szCs w:val="20"/>
        </w:rPr>
        <w:t>users’</w:t>
      </w:r>
      <w:proofErr w:type="gramEnd"/>
      <w:r w:rsidRPr="00C84829">
        <w:rPr>
          <w:rFonts w:asciiTheme="minorHAnsi" w:hAnsiTheme="minorHAnsi" w:cstheme="minorHAnsi"/>
          <w:sz w:val="22"/>
          <w:szCs w:val="20"/>
        </w:rPr>
        <w:t xml:space="preserve"> and activists’ groups in knowledge society. </w:t>
      </w:r>
      <w:proofErr w:type="spellStart"/>
      <w:r w:rsidRPr="00C84829">
        <w:rPr>
          <w:rFonts w:asciiTheme="minorHAnsi" w:hAnsiTheme="minorHAnsi" w:cstheme="minorHAnsi"/>
          <w:sz w:val="22"/>
          <w:szCs w:val="20"/>
        </w:rPr>
        <w:t>BioSocieties</w:t>
      </w:r>
      <w:proofErr w:type="spellEnd"/>
      <w:r w:rsidRPr="00C84829">
        <w:rPr>
          <w:rFonts w:asciiTheme="minorHAnsi" w:hAnsiTheme="minorHAnsi" w:cstheme="minorHAnsi"/>
          <w:sz w:val="22"/>
          <w:szCs w:val="20"/>
        </w:rPr>
        <w:t xml:space="preserve">, 9(2), 111–128. </w:t>
      </w:r>
      <w:hyperlink r:id="rId21" w:history="1">
        <w:r w:rsidR="002F3942" w:rsidRPr="002F3942">
          <w:rPr>
            <w:rStyle w:val="Hyperlink"/>
            <w:rFonts w:asciiTheme="minorHAnsi" w:hAnsiTheme="minorHAnsi" w:cstheme="minorHAnsi"/>
            <w:sz w:val="22"/>
            <w:szCs w:val="20"/>
          </w:rPr>
          <w:t>https://doi.org/10.1057/biosoc.2014</w:t>
        </w:r>
        <w:r w:rsidR="002F3942" w:rsidRPr="00BE67F2">
          <w:rPr>
            <w:rStyle w:val="Hyperlink"/>
            <w:rFonts w:asciiTheme="minorHAnsi" w:hAnsiTheme="minorHAnsi" w:cstheme="minorHAnsi"/>
            <w:sz w:val="22"/>
            <w:szCs w:val="20"/>
          </w:rPr>
          <w:t>.2</w:t>
        </w:r>
      </w:hyperlink>
    </w:p>
    <w:p w14:paraId="63DE43CB" w14:textId="28E7AD86" w:rsidR="002F3942" w:rsidRPr="003C449A" w:rsidRDefault="002F3942" w:rsidP="002F3942">
      <w:pPr>
        <w:pStyle w:val="KeinLeerraum"/>
        <w:ind w:left="567" w:hanging="567"/>
        <w:rPr>
          <w:rFonts w:asciiTheme="minorHAnsi" w:hAnsiTheme="minorHAnsi" w:cstheme="minorHAnsi"/>
          <w:sz w:val="22"/>
          <w:szCs w:val="20"/>
          <w:lang w:val="en-GB"/>
        </w:rPr>
      </w:pPr>
      <w:proofErr w:type="spellStart"/>
      <w:r w:rsidRPr="002F3942">
        <w:rPr>
          <w:rFonts w:asciiTheme="minorHAnsi" w:hAnsiTheme="minorHAnsi" w:cstheme="minorHAnsi"/>
          <w:sz w:val="22"/>
          <w:szCs w:val="20"/>
          <w:lang w:val="en-GB"/>
        </w:rPr>
        <w:t>Renn</w:t>
      </w:r>
      <w:proofErr w:type="spellEnd"/>
      <w:r w:rsidRPr="002F3942">
        <w:rPr>
          <w:rFonts w:asciiTheme="minorHAnsi" w:hAnsiTheme="minorHAnsi" w:cstheme="minorHAnsi"/>
          <w:sz w:val="22"/>
          <w:szCs w:val="20"/>
          <w:lang w:val="en-GB"/>
        </w:rPr>
        <w:t xml:space="preserve">, O. (2021). </w:t>
      </w:r>
      <w:proofErr w:type="spellStart"/>
      <w:r w:rsidRPr="002F3942">
        <w:rPr>
          <w:rFonts w:asciiTheme="minorHAnsi" w:hAnsiTheme="minorHAnsi" w:cstheme="minorHAnsi"/>
          <w:sz w:val="22"/>
          <w:szCs w:val="20"/>
          <w:lang w:val="en-GB"/>
        </w:rPr>
        <w:t>Transdisciplinarity</w:t>
      </w:r>
      <w:proofErr w:type="spellEnd"/>
      <w:r w:rsidRPr="002F3942">
        <w:rPr>
          <w:rFonts w:asciiTheme="minorHAnsi" w:hAnsiTheme="minorHAnsi" w:cstheme="minorHAnsi"/>
          <w:sz w:val="22"/>
          <w:szCs w:val="20"/>
          <w:lang w:val="en-GB"/>
        </w:rPr>
        <w:t>: Synthesis towards a modular approach,</w:t>
      </w:r>
      <w:r>
        <w:rPr>
          <w:rFonts w:asciiTheme="minorHAnsi" w:hAnsiTheme="minorHAnsi" w:cstheme="minorHAnsi"/>
          <w:sz w:val="22"/>
          <w:szCs w:val="20"/>
          <w:lang w:val="en-GB"/>
        </w:rPr>
        <w:t xml:space="preserve"> </w:t>
      </w:r>
      <w:r w:rsidRPr="003C449A">
        <w:rPr>
          <w:rFonts w:asciiTheme="minorHAnsi" w:hAnsiTheme="minorHAnsi" w:cstheme="minorHAnsi"/>
          <w:i/>
          <w:iCs/>
          <w:sz w:val="22"/>
          <w:szCs w:val="20"/>
          <w:lang w:val="en-GB"/>
        </w:rPr>
        <w:t>Futures</w:t>
      </w:r>
      <w:r w:rsidRPr="002F3942">
        <w:rPr>
          <w:rFonts w:asciiTheme="minorHAnsi" w:hAnsiTheme="minorHAnsi" w:cstheme="minorHAnsi"/>
          <w:sz w:val="22"/>
          <w:szCs w:val="20"/>
          <w:lang w:val="en-GB"/>
        </w:rPr>
        <w:t xml:space="preserve"> 130, https://doi.org/10.1016/j.futures.2021.102744.</w:t>
      </w:r>
    </w:p>
    <w:p w14:paraId="7723F086" w14:textId="77777777" w:rsidR="003B7137" w:rsidRPr="00DE5D10" w:rsidRDefault="003B7137" w:rsidP="003B7137">
      <w:pPr>
        <w:pStyle w:val="KeinLeerraum"/>
        <w:ind w:left="567" w:hanging="567"/>
        <w:rPr>
          <w:rFonts w:asciiTheme="minorHAnsi" w:hAnsiTheme="minorHAnsi" w:cstheme="minorHAnsi"/>
          <w:sz w:val="22"/>
          <w:szCs w:val="20"/>
        </w:rPr>
      </w:pPr>
      <w:r w:rsidRPr="003C449A">
        <w:rPr>
          <w:rFonts w:asciiTheme="minorHAnsi" w:hAnsiTheme="minorHAnsi" w:cstheme="minorHAnsi"/>
          <w:sz w:val="22"/>
          <w:szCs w:val="20"/>
          <w:lang w:val="de-DE"/>
        </w:rPr>
        <w:t xml:space="preserve">Rosendahl, J., Zanella, M. A., Rist, S., &amp; Weigelt, J. (2015). </w:t>
      </w:r>
      <w:r w:rsidRPr="00C84829">
        <w:rPr>
          <w:rFonts w:asciiTheme="minorHAnsi" w:hAnsiTheme="minorHAnsi" w:cstheme="minorHAnsi"/>
          <w:sz w:val="22"/>
          <w:szCs w:val="20"/>
        </w:rPr>
        <w:t xml:space="preserve">Scientists’ situated knowledge: Strong objectivity in </w:t>
      </w:r>
      <w:proofErr w:type="spellStart"/>
      <w:r w:rsidRPr="00C84829">
        <w:rPr>
          <w:rFonts w:asciiTheme="minorHAnsi" w:hAnsiTheme="minorHAnsi" w:cstheme="minorHAnsi"/>
          <w:sz w:val="22"/>
          <w:szCs w:val="20"/>
        </w:rPr>
        <w:t>transdisciplinarity</w:t>
      </w:r>
      <w:proofErr w:type="spellEnd"/>
      <w:r w:rsidRPr="00C84829">
        <w:rPr>
          <w:rFonts w:asciiTheme="minorHAnsi" w:hAnsiTheme="minorHAnsi" w:cstheme="minorHAnsi"/>
          <w:sz w:val="22"/>
          <w:szCs w:val="20"/>
        </w:rPr>
        <w:t xml:space="preserve">. </w:t>
      </w:r>
      <w:r w:rsidRPr="00DE5D10">
        <w:rPr>
          <w:rFonts w:asciiTheme="minorHAnsi" w:hAnsiTheme="minorHAnsi" w:cstheme="minorHAnsi"/>
          <w:sz w:val="22"/>
          <w:szCs w:val="20"/>
        </w:rPr>
        <w:t>Futures, 65, 17–27. https://doi.org/10.1016/j.futures.2014.10.011</w:t>
      </w:r>
    </w:p>
    <w:p w14:paraId="40B8A04B" w14:textId="7EB8DAFA" w:rsidR="0098322D" w:rsidRPr="0098322D" w:rsidRDefault="0098322D" w:rsidP="004E7FDA">
      <w:pPr>
        <w:pStyle w:val="KeinLeerraum"/>
        <w:ind w:left="567" w:hanging="567"/>
        <w:rPr>
          <w:rFonts w:asciiTheme="minorHAnsi" w:hAnsiTheme="minorHAnsi" w:cstheme="minorHAnsi"/>
          <w:sz w:val="22"/>
          <w:szCs w:val="20"/>
        </w:rPr>
      </w:pPr>
      <w:r w:rsidRPr="0098322D">
        <w:rPr>
          <w:rFonts w:asciiTheme="minorHAnsi" w:hAnsiTheme="minorHAnsi" w:cstheme="minorHAnsi"/>
          <w:sz w:val="22"/>
          <w:szCs w:val="20"/>
        </w:rPr>
        <w:t>WBGU, German Advisory Council on Global Change (2011). World in Transition – A Social Contract for Sustainability, Berlin.</w:t>
      </w:r>
    </w:p>
    <w:p w14:paraId="57AE9B9F" w14:textId="1D682DFA" w:rsidR="0024288E" w:rsidRPr="004E7FDA" w:rsidRDefault="0024288E" w:rsidP="004E7FDA">
      <w:pPr>
        <w:pStyle w:val="KeinLeerraum"/>
        <w:ind w:left="567" w:hanging="567"/>
        <w:rPr>
          <w:rFonts w:cstheme="minorHAnsi"/>
          <w:lang w:val="de-DE"/>
        </w:rPr>
      </w:pPr>
      <w:r w:rsidRPr="00A4225A">
        <w:rPr>
          <w:rFonts w:asciiTheme="minorHAnsi" w:hAnsiTheme="minorHAnsi" w:cstheme="minorHAnsi"/>
          <w:sz w:val="22"/>
          <w:szCs w:val="20"/>
          <w:highlight w:val="yellow"/>
          <w:lang w:val="de-DE"/>
        </w:rPr>
        <w:t xml:space="preserve">Weber, Max (2017). </w:t>
      </w:r>
      <w:r w:rsidRPr="00A4225A">
        <w:rPr>
          <w:rFonts w:asciiTheme="minorHAnsi" w:hAnsiTheme="minorHAnsi" w:cstheme="minorHAnsi"/>
          <w:i/>
          <w:sz w:val="22"/>
          <w:szCs w:val="20"/>
          <w:highlight w:val="yellow"/>
          <w:lang w:val="de-DE"/>
        </w:rPr>
        <w:t>Wissenschaft als Beruf. Eine Debatte</w:t>
      </w:r>
      <w:r w:rsidR="00534123" w:rsidRPr="00A4225A">
        <w:rPr>
          <w:rFonts w:asciiTheme="minorHAnsi" w:hAnsiTheme="minorHAnsi" w:cstheme="minorHAnsi"/>
          <w:sz w:val="22"/>
          <w:szCs w:val="20"/>
          <w:highlight w:val="yellow"/>
          <w:lang w:val="de-DE"/>
        </w:rPr>
        <w:t>. Matthes &amp; Seitz</w:t>
      </w:r>
    </w:p>
    <w:p w14:paraId="2797C42E" w14:textId="6918E3F9" w:rsidR="003B7137" w:rsidRDefault="003B7137" w:rsidP="003B7137">
      <w:pPr>
        <w:pStyle w:val="KeinLeerraum"/>
        <w:ind w:left="567" w:hanging="567"/>
        <w:rPr>
          <w:rFonts w:asciiTheme="minorHAnsi" w:hAnsiTheme="minorHAnsi" w:cstheme="minorHAnsi"/>
          <w:sz w:val="22"/>
          <w:szCs w:val="20"/>
        </w:rPr>
      </w:pPr>
      <w:r w:rsidRPr="003C449A">
        <w:rPr>
          <w:rFonts w:asciiTheme="minorHAnsi" w:hAnsiTheme="minorHAnsi" w:cstheme="minorHAnsi"/>
          <w:sz w:val="22"/>
          <w:szCs w:val="20"/>
          <w:lang w:val="de-DE"/>
        </w:rPr>
        <w:t xml:space="preserve">Wehling, P. (2012). </w:t>
      </w:r>
      <w:r w:rsidRPr="00204F39">
        <w:rPr>
          <w:rFonts w:asciiTheme="minorHAnsi" w:hAnsiTheme="minorHAnsi" w:cstheme="minorHAnsi"/>
          <w:sz w:val="22"/>
          <w:szCs w:val="20"/>
        </w:rPr>
        <w:t xml:space="preserve">From invited to uninvited participation (and back?): Rethinking civil society engagement in technology assessment and development. </w:t>
      </w:r>
      <w:proofErr w:type="spellStart"/>
      <w:r w:rsidRPr="00204F39">
        <w:rPr>
          <w:rFonts w:asciiTheme="minorHAnsi" w:hAnsiTheme="minorHAnsi" w:cstheme="minorHAnsi"/>
          <w:sz w:val="22"/>
          <w:szCs w:val="20"/>
        </w:rPr>
        <w:t>Poiesis</w:t>
      </w:r>
      <w:proofErr w:type="spellEnd"/>
      <w:r w:rsidRPr="00204F39">
        <w:rPr>
          <w:rFonts w:asciiTheme="minorHAnsi" w:hAnsiTheme="minorHAnsi" w:cstheme="minorHAnsi"/>
          <w:sz w:val="22"/>
          <w:szCs w:val="20"/>
        </w:rPr>
        <w:t xml:space="preserve"> &amp; Praxis, 9(1–2), 43–60. </w:t>
      </w:r>
      <w:hyperlink r:id="rId22" w:history="1">
        <w:r w:rsidR="006519E4" w:rsidRPr="00FD7298">
          <w:rPr>
            <w:rStyle w:val="Hyperlink"/>
            <w:rFonts w:asciiTheme="minorHAnsi" w:hAnsiTheme="minorHAnsi" w:cstheme="minorHAnsi"/>
            <w:sz w:val="22"/>
            <w:szCs w:val="20"/>
          </w:rPr>
          <w:t>https://doi.org/10.1007/s10202-012-0125-2</w:t>
        </w:r>
      </w:hyperlink>
    </w:p>
    <w:p w14:paraId="44E3648B" w14:textId="3A6C4D99" w:rsidR="006519E4" w:rsidRPr="00DE5D10" w:rsidRDefault="006519E4" w:rsidP="006519E4">
      <w:pPr>
        <w:pStyle w:val="KeinLeerraum"/>
        <w:ind w:left="567" w:hanging="567"/>
        <w:rPr>
          <w:rFonts w:asciiTheme="minorHAnsi" w:hAnsiTheme="minorHAnsi" w:cstheme="minorHAnsi"/>
          <w:sz w:val="22"/>
          <w:szCs w:val="20"/>
          <w:lang w:val="de-DE"/>
        </w:rPr>
      </w:pPr>
      <w:proofErr w:type="spellStart"/>
      <w:r w:rsidRPr="006519E4">
        <w:rPr>
          <w:rFonts w:asciiTheme="minorHAnsi" w:hAnsiTheme="minorHAnsi" w:cstheme="minorHAnsi"/>
          <w:sz w:val="22"/>
          <w:szCs w:val="20"/>
        </w:rPr>
        <w:t>Wiek</w:t>
      </w:r>
      <w:proofErr w:type="spellEnd"/>
      <w:r w:rsidRPr="006519E4">
        <w:rPr>
          <w:rFonts w:asciiTheme="minorHAnsi" w:hAnsiTheme="minorHAnsi" w:cstheme="minorHAnsi"/>
          <w:sz w:val="22"/>
          <w:szCs w:val="20"/>
        </w:rPr>
        <w:t xml:space="preserve">, A. and Lang, D. (2016). Transformational Sustainability Research Methodology. </w:t>
      </w:r>
      <w:r w:rsidRPr="0001458B">
        <w:rPr>
          <w:rFonts w:asciiTheme="minorHAnsi" w:hAnsiTheme="minorHAnsi" w:cstheme="minorHAnsi"/>
          <w:sz w:val="22"/>
          <w:szCs w:val="20"/>
        </w:rPr>
        <w:t>In</w:t>
      </w:r>
      <w:r w:rsidR="0001458B" w:rsidRPr="0001458B">
        <w:rPr>
          <w:rFonts w:asciiTheme="minorHAnsi" w:hAnsiTheme="minorHAnsi" w:cstheme="minorHAnsi"/>
          <w:sz w:val="22"/>
          <w:szCs w:val="20"/>
        </w:rPr>
        <w:t xml:space="preserve"> H.</w:t>
      </w:r>
      <w:r w:rsidRPr="0001458B">
        <w:rPr>
          <w:rFonts w:asciiTheme="minorHAnsi" w:hAnsiTheme="minorHAnsi" w:cstheme="minorHAnsi"/>
          <w:sz w:val="22"/>
          <w:szCs w:val="20"/>
        </w:rPr>
        <w:t xml:space="preserve"> Heinrichs, </w:t>
      </w:r>
      <w:r w:rsidR="0001458B">
        <w:rPr>
          <w:rFonts w:asciiTheme="minorHAnsi" w:hAnsiTheme="minorHAnsi" w:cstheme="minorHAnsi"/>
          <w:sz w:val="22"/>
          <w:szCs w:val="20"/>
        </w:rPr>
        <w:t xml:space="preserve">P. </w:t>
      </w:r>
      <w:r w:rsidRPr="0001458B">
        <w:rPr>
          <w:rFonts w:asciiTheme="minorHAnsi" w:hAnsiTheme="minorHAnsi" w:cstheme="minorHAnsi"/>
          <w:sz w:val="22"/>
          <w:szCs w:val="20"/>
        </w:rPr>
        <w:t xml:space="preserve">Martens, </w:t>
      </w:r>
      <w:r w:rsidR="0001458B">
        <w:rPr>
          <w:rFonts w:asciiTheme="minorHAnsi" w:hAnsiTheme="minorHAnsi" w:cstheme="minorHAnsi"/>
          <w:sz w:val="22"/>
          <w:szCs w:val="20"/>
        </w:rPr>
        <w:t xml:space="preserve">G. </w:t>
      </w:r>
      <w:r w:rsidRPr="0001458B">
        <w:rPr>
          <w:rFonts w:asciiTheme="minorHAnsi" w:hAnsiTheme="minorHAnsi" w:cstheme="minorHAnsi"/>
          <w:sz w:val="22"/>
          <w:szCs w:val="20"/>
        </w:rPr>
        <w:t xml:space="preserve">Michelsen, and </w:t>
      </w:r>
      <w:r w:rsidR="0001458B">
        <w:rPr>
          <w:rFonts w:asciiTheme="minorHAnsi" w:hAnsiTheme="minorHAnsi" w:cstheme="minorHAnsi"/>
          <w:sz w:val="22"/>
          <w:szCs w:val="20"/>
        </w:rPr>
        <w:t xml:space="preserve">A. </w:t>
      </w:r>
      <w:proofErr w:type="spellStart"/>
      <w:r w:rsidRPr="0001458B">
        <w:rPr>
          <w:rFonts w:asciiTheme="minorHAnsi" w:hAnsiTheme="minorHAnsi" w:cstheme="minorHAnsi"/>
          <w:sz w:val="22"/>
          <w:szCs w:val="20"/>
        </w:rPr>
        <w:t>Wiek</w:t>
      </w:r>
      <w:proofErr w:type="spellEnd"/>
      <w:r w:rsidRPr="0001458B">
        <w:rPr>
          <w:rFonts w:asciiTheme="minorHAnsi" w:hAnsiTheme="minorHAnsi" w:cstheme="minorHAnsi"/>
          <w:sz w:val="22"/>
          <w:szCs w:val="20"/>
        </w:rPr>
        <w:t xml:space="preserve"> (Eds.)</w:t>
      </w:r>
      <w:r w:rsidR="00CA2297" w:rsidRPr="0001458B">
        <w:rPr>
          <w:rFonts w:asciiTheme="minorHAnsi" w:hAnsiTheme="minorHAnsi" w:cstheme="minorHAnsi"/>
          <w:sz w:val="22"/>
          <w:szCs w:val="20"/>
        </w:rPr>
        <w:t>:</w:t>
      </w:r>
      <w:r w:rsidRPr="0001458B">
        <w:rPr>
          <w:rFonts w:asciiTheme="minorHAnsi" w:hAnsiTheme="minorHAnsi" w:cstheme="minorHAnsi"/>
          <w:sz w:val="22"/>
          <w:szCs w:val="20"/>
        </w:rPr>
        <w:t xml:space="preserve"> </w:t>
      </w:r>
      <w:r w:rsidRPr="006519E4">
        <w:rPr>
          <w:rFonts w:asciiTheme="minorHAnsi" w:hAnsiTheme="minorHAnsi" w:cstheme="minorHAnsi"/>
          <w:sz w:val="22"/>
          <w:szCs w:val="20"/>
        </w:rPr>
        <w:t xml:space="preserve">Sustainability Science. </w:t>
      </w:r>
      <w:r w:rsidRPr="0019599D">
        <w:rPr>
          <w:rFonts w:asciiTheme="minorHAnsi" w:hAnsiTheme="minorHAnsi" w:cstheme="minorHAnsi"/>
          <w:sz w:val="22"/>
          <w:szCs w:val="20"/>
          <w:lang w:val="de-AT"/>
        </w:rPr>
        <w:t xml:space="preserve">An </w:t>
      </w:r>
      <w:proofErr w:type="spellStart"/>
      <w:r w:rsidRPr="0019599D">
        <w:rPr>
          <w:rFonts w:asciiTheme="minorHAnsi" w:hAnsiTheme="minorHAnsi" w:cstheme="minorHAnsi"/>
          <w:sz w:val="22"/>
          <w:szCs w:val="20"/>
          <w:lang w:val="de-AT"/>
        </w:rPr>
        <w:t>Introduction</w:t>
      </w:r>
      <w:proofErr w:type="spellEnd"/>
      <w:r w:rsidRPr="0019599D">
        <w:rPr>
          <w:rFonts w:asciiTheme="minorHAnsi" w:hAnsiTheme="minorHAnsi" w:cstheme="minorHAnsi"/>
          <w:sz w:val="22"/>
          <w:szCs w:val="20"/>
          <w:lang w:val="de-AT"/>
        </w:rPr>
        <w:t xml:space="preserve">. </w:t>
      </w:r>
      <w:r w:rsidRPr="00DE5D10">
        <w:rPr>
          <w:rFonts w:asciiTheme="minorHAnsi" w:hAnsiTheme="minorHAnsi" w:cstheme="minorHAnsi"/>
          <w:sz w:val="22"/>
          <w:szCs w:val="20"/>
          <w:lang w:val="de-DE"/>
        </w:rPr>
        <w:t>Dordrecht: Springer: 31—41.</w:t>
      </w:r>
    </w:p>
    <w:p w14:paraId="1EEEE421" w14:textId="6294F66B" w:rsidR="006519E4" w:rsidRPr="00204F39" w:rsidRDefault="006519E4" w:rsidP="006519E4">
      <w:pPr>
        <w:pStyle w:val="KeinLeerraum"/>
        <w:ind w:left="567" w:hanging="567"/>
        <w:rPr>
          <w:rFonts w:asciiTheme="minorHAnsi" w:hAnsiTheme="minorHAnsi" w:cstheme="minorHAnsi"/>
          <w:sz w:val="22"/>
          <w:szCs w:val="20"/>
        </w:rPr>
      </w:pPr>
      <w:proofErr w:type="spellStart"/>
      <w:r w:rsidRPr="006519E4">
        <w:rPr>
          <w:rFonts w:asciiTheme="minorHAnsi" w:hAnsiTheme="minorHAnsi" w:cstheme="minorHAnsi"/>
          <w:sz w:val="22"/>
          <w:szCs w:val="20"/>
          <w:lang w:val="de-DE"/>
        </w:rPr>
        <w:t>Wittmayer</w:t>
      </w:r>
      <w:proofErr w:type="spellEnd"/>
      <w:r w:rsidRPr="006519E4">
        <w:rPr>
          <w:rFonts w:asciiTheme="minorHAnsi" w:hAnsiTheme="minorHAnsi" w:cstheme="minorHAnsi"/>
          <w:sz w:val="22"/>
          <w:szCs w:val="20"/>
          <w:lang w:val="de-DE"/>
        </w:rPr>
        <w:t xml:space="preserve">, J., Hölscher, K., Wunder, S., </w:t>
      </w:r>
      <w:proofErr w:type="spellStart"/>
      <w:r w:rsidRPr="006519E4">
        <w:rPr>
          <w:rFonts w:asciiTheme="minorHAnsi" w:hAnsiTheme="minorHAnsi" w:cstheme="minorHAnsi"/>
          <w:sz w:val="22"/>
          <w:szCs w:val="20"/>
          <w:lang w:val="de-DE"/>
        </w:rPr>
        <w:t>Veenhoff</w:t>
      </w:r>
      <w:proofErr w:type="spellEnd"/>
      <w:r w:rsidRPr="006519E4">
        <w:rPr>
          <w:rFonts w:asciiTheme="minorHAnsi" w:hAnsiTheme="minorHAnsi" w:cstheme="minorHAnsi"/>
          <w:sz w:val="22"/>
          <w:szCs w:val="20"/>
          <w:lang w:val="de-DE"/>
        </w:rPr>
        <w:t xml:space="preserve">, S. (2018). </w:t>
      </w:r>
      <w:r w:rsidRPr="006519E4">
        <w:rPr>
          <w:rFonts w:asciiTheme="minorHAnsi" w:hAnsiTheme="minorHAnsi" w:cstheme="minorHAnsi"/>
          <w:sz w:val="22"/>
          <w:szCs w:val="20"/>
        </w:rPr>
        <w:t xml:space="preserve">Transformation research – Exploring methods for an emerging research field. </w:t>
      </w:r>
      <w:proofErr w:type="spellStart"/>
      <w:r w:rsidRPr="006519E4">
        <w:rPr>
          <w:rFonts w:asciiTheme="minorHAnsi" w:hAnsiTheme="minorHAnsi" w:cstheme="minorHAnsi"/>
          <w:sz w:val="22"/>
          <w:szCs w:val="20"/>
        </w:rPr>
        <w:t>Umweltbundesamt</w:t>
      </w:r>
      <w:proofErr w:type="spellEnd"/>
      <w:r w:rsidRPr="006519E4">
        <w:rPr>
          <w:rFonts w:asciiTheme="minorHAnsi" w:hAnsiTheme="minorHAnsi" w:cstheme="minorHAnsi"/>
          <w:sz w:val="22"/>
          <w:szCs w:val="20"/>
        </w:rPr>
        <w:t>.</w:t>
      </w:r>
    </w:p>
    <w:p w14:paraId="044DDE19" w14:textId="77777777" w:rsidR="003B7137" w:rsidRPr="00204F39" w:rsidRDefault="003B7137" w:rsidP="1AB67F43">
      <w:pPr>
        <w:pStyle w:val="KeinLeerraum"/>
        <w:ind w:left="567" w:hanging="567"/>
        <w:rPr>
          <w:rFonts w:asciiTheme="minorHAnsi" w:hAnsiTheme="minorHAnsi"/>
          <w:sz w:val="22"/>
          <w:lang w:val="en-GB"/>
        </w:rPr>
      </w:pPr>
      <w:r w:rsidRPr="1AB67F43">
        <w:rPr>
          <w:rFonts w:asciiTheme="minorHAnsi" w:hAnsiTheme="minorHAnsi"/>
          <w:sz w:val="22"/>
          <w:lang w:val="en-GB"/>
        </w:rPr>
        <w:t xml:space="preserve">Wynne, B. (1998). May the Sheep Safely Graze? A Reflexive View of the Expert–Lay Knowledge Divide. In S. Lash, B. </w:t>
      </w:r>
      <w:proofErr w:type="spellStart"/>
      <w:r w:rsidRPr="1AB67F43">
        <w:rPr>
          <w:rFonts w:asciiTheme="minorHAnsi" w:hAnsiTheme="minorHAnsi"/>
          <w:sz w:val="22"/>
          <w:lang w:val="en-GB"/>
        </w:rPr>
        <w:t>Szerszynski</w:t>
      </w:r>
      <w:proofErr w:type="spellEnd"/>
      <w:r w:rsidRPr="1AB67F43">
        <w:rPr>
          <w:rFonts w:asciiTheme="minorHAnsi" w:hAnsiTheme="minorHAnsi"/>
          <w:sz w:val="22"/>
          <w:lang w:val="en-GB"/>
        </w:rPr>
        <w:t>, &amp; B. Wynne, Risk, Environment and Modernity: Towards a New Ecology (pp. 44–83). SAGE Publications Ltd. https://doi.org/10.4135/9781446221983.n3</w:t>
      </w:r>
    </w:p>
    <w:p w14:paraId="67DEBDC9" w14:textId="11D8072B" w:rsidR="00E077C1" w:rsidRPr="00F903C7" w:rsidRDefault="00E077C1" w:rsidP="003C449A">
      <w:pPr>
        <w:pStyle w:val="KeinLeerraum"/>
        <w:rPr>
          <w:rFonts w:cstheme="minorHAnsi"/>
          <w:szCs w:val="20"/>
        </w:rPr>
      </w:pPr>
    </w:p>
    <w:sectPr w:rsidR="00E077C1" w:rsidRPr="00F903C7">
      <w:footerReference w:type="default" r:id="rId23"/>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ndegger Felix" w:date="2024-05-03T09:13:00Z" w:initials="WF">
    <w:p w14:paraId="4875971D" w14:textId="77777777" w:rsidR="00893AD2" w:rsidRDefault="00893AD2" w:rsidP="00893AD2">
      <w:pPr>
        <w:pStyle w:val="Kommentartext"/>
      </w:pPr>
      <w:r>
        <w:rPr>
          <w:rStyle w:val="Kommentarzeichen"/>
        </w:rPr>
        <w:annotationRef/>
      </w:r>
      <w:r>
        <w:rPr>
          <w:lang w:val="de-DE"/>
        </w:rPr>
        <w:t>Also mention „transition“ and move explanation of differences between the terms here to the beginning of the chapter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7597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B361E" w16cex:dateUtc="2024-05-03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75971D" w16cid:durableId="27AB36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F0C77" w14:textId="77777777" w:rsidR="00481E4A" w:rsidRDefault="00481E4A" w:rsidP="00251A40">
      <w:pPr>
        <w:spacing w:after="0" w:line="240" w:lineRule="auto"/>
      </w:pPr>
      <w:r>
        <w:separator/>
      </w:r>
    </w:p>
  </w:endnote>
  <w:endnote w:type="continuationSeparator" w:id="0">
    <w:p w14:paraId="38FBE062" w14:textId="77777777" w:rsidR="00481E4A" w:rsidRDefault="00481E4A" w:rsidP="00251A40">
      <w:pPr>
        <w:spacing w:after="0" w:line="240" w:lineRule="auto"/>
      </w:pPr>
      <w:r>
        <w:continuationSeparator/>
      </w:r>
    </w:p>
  </w:endnote>
  <w:endnote w:type="continuationNotice" w:id="1">
    <w:p w14:paraId="5B6F530B" w14:textId="77777777" w:rsidR="00481E4A" w:rsidRDefault="00481E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9939321"/>
      <w:docPartObj>
        <w:docPartGallery w:val="Page Numbers (Bottom of Page)"/>
        <w:docPartUnique/>
      </w:docPartObj>
    </w:sdtPr>
    <w:sdtEndPr>
      <w:rPr>
        <w:noProof/>
      </w:rPr>
    </w:sdtEndPr>
    <w:sdtContent>
      <w:p w14:paraId="231DE869" w14:textId="4BDA8805" w:rsidR="00251A40" w:rsidRDefault="00251A40">
        <w:pPr>
          <w:pStyle w:val="Fuzeile"/>
          <w:jc w:val="right"/>
        </w:pPr>
        <w:r>
          <w:fldChar w:fldCharType="begin"/>
        </w:r>
        <w:r>
          <w:instrText xml:space="preserve"> PAGE   \* MERGEFORMAT </w:instrText>
        </w:r>
        <w:r>
          <w:fldChar w:fldCharType="separate"/>
        </w:r>
        <w:r>
          <w:rPr>
            <w:noProof/>
          </w:rPr>
          <w:t>2</w:t>
        </w:r>
        <w:r>
          <w:rPr>
            <w:noProof/>
          </w:rPr>
          <w:fldChar w:fldCharType="end"/>
        </w:r>
      </w:p>
    </w:sdtContent>
  </w:sdt>
  <w:p w14:paraId="4FA2E893" w14:textId="77777777" w:rsidR="00251A40" w:rsidRDefault="00251A4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3AC93" w14:textId="77777777" w:rsidR="00481E4A" w:rsidRDefault="00481E4A" w:rsidP="00251A40">
      <w:pPr>
        <w:spacing w:after="0" w:line="240" w:lineRule="auto"/>
      </w:pPr>
      <w:r>
        <w:separator/>
      </w:r>
    </w:p>
  </w:footnote>
  <w:footnote w:type="continuationSeparator" w:id="0">
    <w:p w14:paraId="7B4987E8" w14:textId="77777777" w:rsidR="00481E4A" w:rsidRDefault="00481E4A" w:rsidP="00251A40">
      <w:pPr>
        <w:spacing w:after="0" w:line="240" w:lineRule="auto"/>
      </w:pPr>
      <w:r>
        <w:continuationSeparator/>
      </w:r>
    </w:p>
  </w:footnote>
  <w:footnote w:type="continuationNotice" w:id="1">
    <w:p w14:paraId="6261C97F" w14:textId="77777777" w:rsidR="00481E4A" w:rsidRDefault="00481E4A">
      <w:pPr>
        <w:spacing w:after="0" w:line="240" w:lineRule="auto"/>
      </w:pPr>
    </w:p>
  </w:footnote>
  <w:footnote w:id="2">
    <w:p w14:paraId="5C1AADEA" w14:textId="07914658" w:rsidR="00E661B8" w:rsidRPr="00E661B8" w:rsidRDefault="00E661B8">
      <w:pPr>
        <w:pStyle w:val="Funotentext"/>
      </w:pPr>
      <w:r>
        <w:rPr>
          <w:rStyle w:val="Funotenzeichen"/>
        </w:rPr>
        <w:footnoteRef/>
      </w:r>
      <w:r>
        <w:t xml:space="preserve"> </w:t>
      </w:r>
      <w:r w:rsidR="00FF6E51">
        <w:t>Furthermore,</w:t>
      </w:r>
      <w:r w:rsidRPr="00B6279E">
        <w:t xml:space="preserve"> key concepts of transformation and transition are often used either interchangeably by different scholars </w:t>
      </w:r>
      <w:proofErr w:type="gramStart"/>
      <w:r w:rsidRPr="00B6279E">
        <w:t>and</w:t>
      </w:r>
      <w:proofErr w:type="gramEnd"/>
      <w:r w:rsidRPr="00B6279E">
        <w:t xml:space="preserve"> research communities, leading to some conceptual </w:t>
      </w:r>
      <w:r>
        <w:t>confusion</w:t>
      </w:r>
      <w:r w:rsidRPr="00B6279E">
        <w:t xml:space="preserve">. A few attempts have tried to provide a heuristic distinction between the two, characterising transitions as more intentionally, top-down steered types of change </w:t>
      </w:r>
      <w:r>
        <w:t xml:space="preserve">within existing political-institutional orders, while transformations are conceived of as all-encompassing, socio-economic, </w:t>
      </w:r>
      <w:proofErr w:type="gramStart"/>
      <w:r>
        <w:t>political</w:t>
      </w:r>
      <w:proofErr w:type="gramEnd"/>
      <w:r>
        <w:t xml:space="preserve"> and sociocultural kinds of change that involve the contestation of predominant power relations and are impossible to fully control </w:t>
      </w:r>
      <w:r w:rsidRPr="00B6279E">
        <w:t>(Brand 2014, Stirling 2015).</w:t>
      </w:r>
      <w:r>
        <w:t xml:space="preserve"> </w:t>
      </w:r>
      <w:r w:rsidRPr="00FD2690">
        <w:t xml:space="preserve">However, especially transition scholars might </w:t>
      </w:r>
      <w:r>
        <w:t xml:space="preserve">object to </w:t>
      </w:r>
      <w:r w:rsidRPr="00FD2690">
        <w:t>this distinction</w:t>
      </w:r>
      <w:r>
        <w:t xml:space="preserve"> (</w:t>
      </w:r>
      <w:proofErr w:type="spellStart"/>
      <w:r>
        <w:t>Hölscher</w:t>
      </w:r>
      <w:proofErr w:type="spellEnd"/>
      <w:r>
        <w:t xml:space="preserve"> et al. 2018)</w:t>
      </w:r>
      <w:r w:rsidRPr="00FD2690">
        <w:t>.</w:t>
      </w:r>
    </w:p>
  </w:footnote>
  <w:footnote w:id="3">
    <w:p w14:paraId="64AD6F9D" w14:textId="6B63B0B4" w:rsidR="0012721D" w:rsidRPr="003C449A" w:rsidRDefault="0012721D">
      <w:pPr>
        <w:pStyle w:val="Funotentext"/>
        <w:rPr>
          <w:lang w:val="en-US"/>
        </w:rPr>
      </w:pPr>
      <w:r>
        <w:rPr>
          <w:rStyle w:val="Funotenzeichen"/>
        </w:rPr>
        <w:footnoteRef/>
      </w:r>
      <w:r>
        <w:t xml:space="preserve"> </w:t>
      </w:r>
      <w:r w:rsidRPr="003C449A">
        <w:rPr>
          <w:lang w:val="en-US"/>
        </w:rPr>
        <w:t>Some publications</w:t>
      </w:r>
      <w:r w:rsidR="007F3BB8">
        <w:rPr>
          <w:lang w:val="en-US"/>
        </w:rPr>
        <w:t xml:space="preserve"> </w:t>
      </w:r>
      <w:r w:rsidRPr="003C449A">
        <w:rPr>
          <w:lang w:val="en-US"/>
        </w:rPr>
        <w:t xml:space="preserve">in the German </w:t>
      </w:r>
      <w:r>
        <w:rPr>
          <w:lang w:val="en-US"/>
        </w:rPr>
        <w:t>debate</w:t>
      </w:r>
      <w:r w:rsidR="007F3BB8">
        <w:rPr>
          <w:lang w:val="en-US"/>
        </w:rPr>
        <w:t xml:space="preserve"> </w:t>
      </w:r>
      <w:r>
        <w:rPr>
          <w:lang w:val="en-US"/>
        </w:rPr>
        <w:t xml:space="preserve">have proposed to </w:t>
      </w:r>
      <w:r w:rsidR="003E3271">
        <w:rPr>
          <w:lang w:val="en-US"/>
        </w:rPr>
        <w:t>distinguish between transformation research and transformative research (e.g., WBGU 2011</w:t>
      </w:r>
      <w:r w:rsidR="0081120C">
        <w:rPr>
          <w:lang w:val="en-US"/>
        </w:rPr>
        <w:t>, Grunwald 2015</w:t>
      </w:r>
      <w:r w:rsidR="003E3271">
        <w:rPr>
          <w:lang w:val="en-US"/>
        </w:rPr>
        <w:t>)</w:t>
      </w:r>
      <w:r w:rsidR="009A49EF">
        <w:rPr>
          <w:lang w:val="en-US"/>
        </w:rPr>
        <w:t xml:space="preserve">. However, we follow </w:t>
      </w:r>
      <w:proofErr w:type="spellStart"/>
      <w:r w:rsidR="009A49EF">
        <w:rPr>
          <w:lang w:val="en-US"/>
        </w:rPr>
        <w:t>Wittmayer</w:t>
      </w:r>
      <w:proofErr w:type="spellEnd"/>
      <w:r w:rsidR="009A49EF">
        <w:rPr>
          <w:lang w:val="en-US"/>
        </w:rPr>
        <w:t xml:space="preserve"> et al. (2018) in considering </w:t>
      </w:r>
      <w:r w:rsidR="0091672B">
        <w:rPr>
          <w:lang w:val="en-US"/>
        </w:rPr>
        <w:t>t</w:t>
      </w:r>
      <w:r w:rsidR="00E30C9E">
        <w:rPr>
          <w:lang w:val="en-US"/>
        </w:rPr>
        <w:t>hem as two research approaches within the broader frame of transformation research</w:t>
      </w:r>
      <w:r w:rsidR="005D2AE2">
        <w:rPr>
          <w:lang w:val="en-US"/>
        </w:rPr>
        <w:t xml:space="preserve">. </w:t>
      </w:r>
    </w:p>
  </w:footnote>
  <w:footnote w:id="4">
    <w:p w14:paraId="23A8DF4E" w14:textId="7D3189AD" w:rsidR="00CD0FC4" w:rsidRDefault="00F22938" w:rsidP="002B4436">
      <w:pPr>
        <w:pStyle w:val="Funotentext"/>
      </w:pPr>
      <w:r w:rsidRPr="00053BE8">
        <w:rPr>
          <w:rStyle w:val="Funotenzeichen"/>
        </w:rPr>
        <w:footnoteRef/>
      </w:r>
      <w:r w:rsidRPr="00053BE8">
        <w:t xml:space="preserve"> </w:t>
      </w:r>
      <w:r w:rsidR="00863A95" w:rsidRPr="00053BE8">
        <w:t xml:space="preserve">The distinction between </w:t>
      </w:r>
      <w:r w:rsidR="004701C7" w:rsidRPr="00053BE8">
        <w:t>“</w:t>
      </w:r>
      <w:r w:rsidR="002B4436" w:rsidRPr="00053BE8">
        <w:t>conceptual</w:t>
      </w:r>
      <w:r w:rsidR="004701C7" w:rsidRPr="00053BE8">
        <w:t>”</w:t>
      </w:r>
      <w:r w:rsidR="002B4436" w:rsidRPr="00053BE8">
        <w:t xml:space="preserve"> and </w:t>
      </w:r>
      <w:r w:rsidR="004701C7" w:rsidRPr="00053BE8">
        <w:t>“</w:t>
      </w:r>
      <w:r w:rsidR="002B4436" w:rsidRPr="00053BE8">
        <w:t>actionable</w:t>
      </w:r>
      <w:r w:rsidR="004701C7" w:rsidRPr="00053BE8">
        <w:t>”</w:t>
      </w:r>
      <w:r w:rsidR="002B4436" w:rsidRPr="00053BE8">
        <w:t xml:space="preserve"> (or </w:t>
      </w:r>
      <w:r w:rsidR="004701C7" w:rsidRPr="00053BE8">
        <w:t>“</w:t>
      </w:r>
      <w:r w:rsidR="002B4436" w:rsidRPr="00053BE8">
        <w:t>usable</w:t>
      </w:r>
      <w:r w:rsidR="004701C7" w:rsidRPr="00053BE8">
        <w:t>”</w:t>
      </w:r>
      <w:r w:rsidR="002B4436" w:rsidRPr="00053BE8">
        <w:t>) knowledge</w:t>
      </w:r>
      <w:r w:rsidR="004701C7" w:rsidRPr="00053BE8">
        <w:t xml:space="preserve"> (</w:t>
      </w:r>
      <w:proofErr w:type="spellStart"/>
      <w:r w:rsidR="004701C7" w:rsidRPr="00053BE8">
        <w:t>Wittmayer</w:t>
      </w:r>
      <w:proofErr w:type="spellEnd"/>
      <w:r w:rsidR="004701C7" w:rsidRPr="00053BE8">
        <w:t xml:space="preserve"> et al. 2018)</w:t>
      </w:r>
      <w:r w:rsidR="002B4436" w:rsidRPr="00053BE8">
        <w:t xml:space="preserve"> is </w:t>
      </w:r>
      <w:proofErr w:type="gramStart"/>
      <w:r w:rsidR="002B4436" w:rsidRPr="00053BE8">
        <w:t>similar to</w:t>
      </w:r>
      <w:proofErr w:type="gramEnd"/>
      <w:r w:rsidR="002B4436" w:rsidRPr="00053BE8">
        <w:t xml:space="preserve"> </w:t>
      </w:r>
      <w:r w:rsidR="005E043A" w:rsidRPr="00053BE8">
        <w:t xml:space="preserve">that between </w:t>
      </w:r>
      <w:r w:rsidR="004701C7" w:rsidRPr="00053BE8">
        <w:t>“</w:t>
      </w:r>
      <w:r w:rsidR="005E043A" w:rsidRPr="00053BE8">
        <w:t>scientific</w:t>
      </w:r>
      <w:r w:rsidR="004701C7" w:rsidRPr="00053BE8">
        <w:t>”</w:t>
      </w:r>
      <w:r w:rsidR="005E043A" w:rsidRPr="00053BE8">
        <w:t xml:space="preserve"> and </w:t>
      </w:r>
      <w:r w:rsidR="004701C7" w:rsidRPr="00053BE8">
        <w:t>“</w:t>
      </w:r>
      <w:r w:rsidR="005E043A" w:rsidRPr="00053BE8">
        <w:t>social</w:t>
      </w:r>
      <w:r w:rsidR="003800B3" w:rsidRPr="00053BE8">
        <w:t>”</w:t>
      </w:r>
      <w:r w:rsidR="005E043A" w:rsidRPr="00053BE8">
        <w:t xml:space="preserve"> knowledge</w:t>
      </w:r>
      <w:r w:rsidR="00873C7E" w:rsidRPr="00053BE8">
        <w:t xml:space="preserve"> developed in action research (Greenwood &amp; Levin 2007)</w:t>
      </w:r>
      <w:r w:rsidR="00ED0522" w:rsidRPr="00053BE8">
        <w:t xml:space="preserve">. Both distinctions refer to the intended use of a specific kind of knowledge. </w:t>
      </w:r>
      <w:r w:rsidR="00E5117F" w:rsidRPr="00053BE8">
        <w:t>A different</w:t>
      </w:r>
      <w:r w:rsidR="009F25A0" w:rsidRPr="00053BE8">
        <w:t>, content-related distinction can be found in transdisciplinary research</w:t>
      </w:r>
      <w:r w:rsidR="008957D1" w:rsidRPr="00053BE8">
        <w:t xml:space="preserve"> between </w:t>
      </w:r>
      <w:r w:rsidR="00560D39" w:rsidRPr="00053BE8">
        <w:t xml:space="preserve">system, </w:t>
      </w:r>
      <w:proofErr w:type="gramStart"/>
      <w:r w:rsidR="00560D39" w:rsidRPr="00053BE8">
        <w:t>target</w:t>
      </w:r>
      <w:proofErr w:type="gramEnd"/>
      <w:r w:rsidR="00560D39" w:rsidRPr="00053BE8">
        <w:t xml:space="preserve"> and transformation knowledge </w:t>
      </w:r>
      <w:r w:rsidR="00C618B6" w:rsidRPr="00053BE8">
        <w:t>(Pohl et a</w:t>
      </w:r>
      <w:r w:rsidR="008957D1" w:rsidRPr="00053BE8">
        <w:t>l. 2008).</w:t>
      </w:r>
    </w:p>
    <w:p w14:paraId="24222925" w14:textId="03414DB6" w:rsidR="00F22938" w:rsidRPr="003C449A" w:rsidRDefault="00F22938">
      <w:pPr>
        <w:pStyle w:val="Funoten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4D1"/>
    <w:multiLevelType w:val="hybridMultilevel"/>
    <w:tmpl w:val="B58ADF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D448D1"/>
    <w:multiLevelType w:val="multilevel"/>
    <w:tmpl w:val="75D60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44D02"/>
    <w:multiLevelType w:val="hybridMultilevel"/>
    <w:tmpl w:val="A2F66A78"/>
    <w:lvl w:ilvl="0" w:tplc="08090019">
      <w:start w:val="1"/>
      <w:numFmt w:val="lowerLetter"/>
      <w:lvlText w:val="%1."/>
      <w:lvlJc w:val="left"/>
      <w:pPr>
        <w:ind w:left="288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38B711B"/>
    <w:multiLevelType w:val="hybridMultilevel"/>
    <w:tmpl w:val="B804EBC6"/>
    <w:lvl w:ilvl="0" w:tplc="FFFFFFFF">
      <w:start w:val="1"/>
      <w:numFmt w:val="bullet"/>
      <w:lvlText w:val="-"/>
      <w:lvlJc w:val="left"/>
      <w:pPr>
        <w:ind w:left="1800" w:hanging="360"/>
      </w:pPr>
      <w:rPr>
        <w:rFonts w:ascii="Calibri" w:hAnsi="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1CE5457C"/>
    <w:multiLevelType w:val="hybridMultilevel"/>
    <w:tmpl w:val="EF2E48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B0C141C"/>
    <w:multiLevelType w:val="hybridMultilevel"/>
    <w:tmpl w:val="59240D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C6F5582"/>
    <w:multiLevelType w:val="hybridMultilevel"/>
    <w:tmpl w:val="22C2F4AC"/>
    <w:lvl w:ilvl="0" w:tplc="08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AC25C2"/>
    <w:multiLevelType w:val="hybridMultilevel"/>
    <w:tmpl w:val="AF9684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5EF5D34"/>
    <w:multiLevelType w:val="hybridMultilevel"/>
    <w:tmpl w:val="F05A54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6976E43"/>
    <w:multiLevelType w:val="hybridMultilevel"/>
    <w:tmpl w:val="049407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9536B90"/>
    <w:multiLevelType w:val="hybridMultilevel"/>
    <w:tmpl w:val="930A7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030FAB"/>
    <w:multiLevelType w:val="hybridMultilevel"/>
    <w:tmpl w:val="6D7CD046"/>
    <w:lvl w:ilvl="0" w:tplc="FA6A5CDA">
      <w:start w:val="2"/>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FB668B4"/>
    <w:multiLevelType w:val="hybridMultilevel"/>
    <w:tmpl w:val="08142E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04313D5"/>
    <w:multiLevelType w:val="hybridMultilevel"/>
    <w:tmpl w:val="45788622"/>
    <w:lvl w:ilvl="0" w:tplc="6D76D2B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7D245D"/>
    <w:multiLevelType w:val="hybridMultilevel"/>
    <w:tmpl w:val="5440A05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4F245109"/>
    <w:multiLevelType w:val="hybridMultilevel"/>
    <w:tmpl w:val="219821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E290B01"/>
    <w:multiLevelType w:val="hybridMultilevel"/>
    <w:tmpl w:val="7758E2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236775E"/>
    <w:multiLevelType w:val="hybridMultilevel"/>
    <w:tmpl w:val="66FE78E6"/>
    <w:lvl w:ilvl="0" w:tplc="08090019">
      <w:start w:val="1"/>
      <w:numFmt w:val="lowerLetter"/>
      <w:lvlText w:val="%1."/>
      <w:lvlJc w:val="left"/>
      <w:pPr>
        <w:ind w:left="1440" w:hanging="360"/>
      </w:pPr>
      <w:rPr>
        <w:rFonts w:hint="default"/>
      </w:rPr>
    </w:lvl>
    <w:lvl w:ilvl="1" w:tplc="08090019">
      <w:start w:val="1"/>
      <w:numFmt w:val="lowerLetter"/>
      <w:lvlText w:val="%2."/>
      <w:lvlJc w:val="left"/>
      <w:pPr>
        <w:ind w:left="2160" w:hanging="360"/>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656F0D34"/>
    <w:multiLevelType w:val="hybridMultilevel"/>
    <w:tmpl w:val="EB66326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FFFFFFFF">
      <w:start w:val="1"/>
      <w:numFmt w:val="bullet"/>
      <w:lvlText w:val="-"/>
      <w:lvlJc w:val="left"/>
      <w:pPr>
        <w:ind w:left="2340" w:hanging="360"/>
      </w:pPr>
      <w:rPr>
        <w:rFonts w:ascii="Calibri" w:hAnsi="Calibri" w:hint="default"/>
      </w:rPr>
    </w:lvl>
    <w:lvl w:ilvl="3" w:tplc="708E6F28">
      <w:start w:val="1"/>
      <w:numFmt w:val="lowerLetter"/>
      <w:lvlText w:val="%4)"/>
      <w:lvlJc w:val="left"/>
      <w:pPr>
        <w:ind w:left="2880" w:hanging="360"/>
      </w:pPr>
      <w:rPr>
        <w:rFonts w:hint="default"/>
      </w:rPr>
    </w:lvl>
    <w:lvl w:ilvl="4" w:tplc="6322674A">
      <w:numFmt w:val="bullet"/>
      <w:lvlText w:val="-"/>
      <w:lvlJc w:val="left"/>
      <w:pPr>
        <w:ind w:left="3600" w:hanging="360"/>
      </w:pPr>
      <w:rPr>
        <w:rFonts w:ascii="Calibri" w:eastAsiaTheme="minorHAnsi" w:hAnsi="Calibri" w:cs="Calibri" w:hint="default"/>
      </w:r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2E46F03"/>
    <w:multiLevelType w:val="hybridMultilevel"/>
    <w:tmpl w:val="F162C0C2"/>
    <w:lvl w:ilvl="0" w:tplc="8960A3AE">
      <w:start w:val="1"/>
      <w:numFmt w:val="bullet"/>
      <w:lvlText w:val="-"/>
      <w:lvlJc w:val="left"/>
      <w:pPr>
        <w:ind w:left="1800" w:hanging="360"/>
      </w:pPr>
      <w:rPr>
        <w:rFonts w:ascii="Calibri" w:eastAsiaTheme="minorHAnsi" w:hAnsi="Calibri" w:cs="Calibri" w:hint="default"/>
      </w:rPr>
    </w:lvl>
    <w:lvl w:ilvl="1" w:tplc="82706EB0">
      <w:start w:val="1"/>
      <w:numFmt w:val="lowerLetter"/>
      <w:lvlText w:val="%2)"/>
      <w:lvlJc w:val="left"/>
      <w:pPr>
        <w:ind w:left="2520" w:hanging="360"/>
      </w:pPr>
      <w:rPr>
        <w:rFonts w:asciiTheme="minorHAnsi" w:eastAsiaTheme="minorHAnsi" w:hAnsiTheme="minorHAnsi" w:cstheme="minorBidi"/>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15:restartNumberingAfterBreak="0">
    <w:nsid w:val="746A6328"/>
    <w:multiLevelType w:val="hybridMultilevel"/>
    <w:tmpl w:val="A02C4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91339C"/>
    <w:multiLevelType w:val="hybridMultilevel"/>
    <w:tmpl w:val="55C866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A2B0D0F"/>
    <w:multiLevelType w:val="multilevel"/>
    <w:tmpl w:val="46F6C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560408"/>
    <w:multiLevelType w:val="hybridMultilevel"/>
    <w:tmpl w:val="AD2E670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566376">
    <w:abstractNumId w:val="23"/>
  </w:num>
  <w:num w:numId="2" w16cid:durableId="79449668">
    <w:abstractNumId w:val="13"/>
  </w:num>
  <w:num w:numId="3" w16cid:durableId="1364474484">
    <w:abstractNumId w:val="17"/>
  </w:num>
  <w:num w:numId="4" w16cid:durableId="1114716881">
    <w:abstractNumId w:val="18"/>
  </w:num>
  <w:num w:numId="5" w16cid:durableId="444622349">
    <w:abstractNumId w:val="19"/>
  </w:num>
  <w:num w:numId="6" w16cid:durableId="1568107578">
    <w:abstractNumId w:val="3"/>
  </w:num>
  <w:num w:numId="7" w16cid:durableId="1421607159">
    <w:abstractNumId w:val="1"/>
  </w:num>
  <w:num w:numId="8" w16cid:durableId="595016461">
    <w:abstractNumId w:val="22"/>
  </w:num>
  <w:num w:numId="9" w16cid:durableId="457839526">
    <w:abstractNumId w:val="2"/>
  </w:num>
  <w:num w:numId="10" w16cid:durableId="1684017082">
    <w:abstractNumId w:val="20"/>
  </w:num>
  <w:num w:numId="11" w16cid:durableId="594944316">
    <w:abstractNumId w:val="8"/>
  </w:num>
  <w:num w:numId="12" w16cid:durableId="1652052645">
    <w:abstractNumId w:val="12"/>
  </w:num>
  <w:num w:numId="13" w16cid:durableId="316225831">
    <w:abstractNumId w:val="14"/>
  </w:num>
  <w:num w:numId="14" w16cid:durableId="1504708976">
    <w:abstractNumId w:val="6"/>
  </w:num>
  <w:num w:numId="15" w16cid:durableId="339477660">
    <w:abstractNumId w:val="9"/>
  </w:num>
  <w:num w:numId="16" w16cid:durableId="1127815231">
    <w:abstractNumId w:val="15"/>
  </w:num>
  <w:num w:numId="17" w16cid:durableId="180554808">
    <w:abstractNumId w:val="0"/>
  </w:num>
  <w:num w:numId="18" w16cid:durableId="89592732">
    <w:abstractNumId w:val="11"/>
  </w:num>
  <w:num w:numId="19" w16cid:durableId="852303244">
    <w:abstractNumId w:val="5"/>
  </w:num>
  <w:num w:numId="20" w16cid:durableId="731344283">
    <w:abstractNumId w:val="4"/>
  </w:num>
  <w:num w:numId="21" w16cid:durableId="1472866370">
    <w:abstractNumId w:val="16"/>
  </w:num>
  <w:num w:numId="22" w16cid:durableId="306013568">
    <w:abstractNumId w:val="10"/>
  </w:num>
  <w:num w:numId="23" w16cid:durableId="2142187585">
    <w:abstractNumId w:val="21"/>
  </w:num>
  <w:num w:numId="24" w16cid:durableId="207114544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ndegger Felix">
    <w15:presenceInfo w15:providerId="AD" w15:userId="S::fwindegger@eurac.edu::0353c0fd-a36f-4628-9e46-a8e914a600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D99"/>
    <w:rsid w:val="000033C3"/>
    <w:rsid w:val="00003B5A"/>
    <w:rsid w:val="000041DF"/>
    <w:rsid w:val="00004B4F"/>
    <w:rsid w:val="00005E84"/>
    <w:rsid w:val="0000651C"/>
    <w:rsid w:val="000076E4"/>
    <w:rsid w:val="00007CB3"/>
    <w:rsid w:val="00007D8A"/>
    <w:rsid w:val="0001083F"/>
    <w:rsid w:val="000110D3"/>
    <w:rsid w:val="00012648"/>
    <w:rsid w:val="00012E13"/>
    <w:rsid w:val="00012F73"/>
    <w:rsid w:val="0001368B"/>
    <w:rsid w:val="00014356"/>
    <w:rsid w:val="0001458B"/>
    <w:rsid w:val="000169FF"/>
    <w:rsid w:val="00016AA2"/>
    <w:rsid w:val="00016C2C"/>
    <w:rsid w:val="0001789F"/>
    <w:rsid w:val="00020E4E"/>
    <w:rsid w:val="00021F24"/>
    <w:rsid w:val="00022C0C"/>
    <w:rsid w:val="0002451E"/>
    <w:rsid w:val="000249D5"/>
    <w:rsid w:val="00024D29"/>
    <w:rsid w:val="00025A06"/>
    <w:rsid w:val="000269D0"/>
    <w:rsid w:val="00026A91"/>
    <w:rsid w:val="00027397"/>
    <w:rsid w:val="00027B35"/>
    <w:rsid w:val="00027E45"/>
    <w:rsid w:val="000309E2"/>
    <w:rsid w:val="00030C2E"/>
    <w:rsid w:val="00031A7C"/>
    <w:rsid w:val="00032167"/>
    <w:rsid w:val="0003289E"/>
    <w:rsid w:val="00032DAB"/>
    <w:rsid w:val="00033A3E"/>
    <w:rsid w:val="000357B6"/>
    <w:rsid w:val="00035CFA"/>
    <w:rsid w:val="0003695C"/>
    <w:rsid w:val="000372D6"/>
    <w:rsid w:val="000409BF"/>
    <w:rsid w:val="00041285"/>
    <w:rsid w:val="000415A8"/>
    <w:rsid w:val="00041958"/>
    <w:rsid w:val="00042378"/>
    <w:rsid w:val="000423CE"/>
    <w:rsid w:val="000426E7"/>
    <w:rsid w:val="00042C3E"/>
    <w:rsid w:val="00042DDB"/>
    <w:rsid w:val="00042F31"/>
    <w:rsid w:val="00042FE2"/>
    <w:rsid w:val="0004386C"/>
    <w:rsid w:val="000438EB"/>
    <w:rsid w:val="00043A67"/>
    <w:rsid w:val="000445D2"/>
    <w:rsid w:val="000446AB"/>
    <w:rsid w:val="00045E55"/>
    <w:rsid w:val="000466C1"/>
    <w:rsid w:val="00047920"/>
    <w:rsid w:val="00050E6A"/>
    <w:rsid w:val="000516FD"/>
    <w:rsid w:val="000518A9"/>
    <w:rsid w:val="00051E23"/>
    <w:rsid w:val="000536C6"/>
    <w:rsid w:val="00053BE8"/>
    <w:rsid w:val="000546BB"/>
    <w:rsid w:val="00054869"/>
    <w:rsid w:val="000556B6"/>
    <w:rsid w:val="00057448"/>
    <w:rsid w:val="000579C3"/>
    <w:rsid w:val="00057A49"/>
    <w:rsid w:val="00057B72"/>
    <w:rsid w:val="00060491"/>
    <w:rsid w:val="00061B36"/>
    <w:rsid w:val="00063425"/>
    <w:rsid w:val="000649A4"/>
    <w:rsid w:val="00064A9E"/>
    <w:rsid w:val="00065189"/>
    <w:rsid w:val="00065DEF"/>
    <w:rsid w:val="00066848"/>
    <w:rsid w:val="000703E1"/>
    <w:rsid w:val="00071BFE"/>
    <w:rsid w:val="000723BD"/>
    <w:rsid w:val="00072B2B"/>
    <w:rsid w:val="000736C2"/>
    <w:rsid w:val="00073C8D"/>
    <w:rsid w:val="00073FD1"/>
    <w:rsid w:val="00074F5D"/>
    <w:rsid w:val="00075364"/>
    <w:rsid w:val="00076DF3"/>
    <w:rsid w:val="00077164"/>
    <w:rsid w:val="00077378"/>
    <w:rsid w:val="00077570"/>
    <w:rsid w:val="00077749"/>
    <w:rsid w:val="00080912"/>
    <w:rsid w:val="000819CA"/>
    <w:rsid w:val="00082669"/>
    <w:rsid w:val="000831FD"/>
    <w:rsid w:val="0008384B"/>
    <w:rsid w:val="00083A87"/>
    <w:rsid w:val="00083DB9"/>
    <w:rsid w:val="00084715"/>
    <w:rsid w:val="00085A3F"/>
    <w:rsid w:val="00086630"/>
    <w:rsid w:val="00086EC4"/>
    <w:rsid w:val="000875A4"/>
    <w:rsid w:val="0009017F"/>
    <w:rsid w:val="0009231B"/>
    <w:rsid w:val="000925AA"/>
    <w:rsid w:val="00092937"/>
    <w:rsid w:val="00094575"/>
    <w:rsid w:val="00094861"/>
    <w:rsid w:val="00094A25"/>
    <w:rsid w:val="00095BE6"/>
    <w:rsid w:val="00095EBA"/>
    <w:rsid w:val="00096666"/>
    <w:rsid w:val="000967E6"/>
    <w:rsid w:val="00096F10"/>
    <w:rsid w:val="000A0BEC"/>
    <w:rsid w:val="000A0E16"/>
    <w:rsid w:val="000A1AF3"/>
    <w:rsid w:val="000A2955"/>
    <w:rsid w:val="000A36CC"/>
    <w:rsid w:val="000A455F"/>
    <w:rsid w:val="000A6B77"/>
    <w:rsid w:val="000A70F7"/>
    <w:rsid w:val="000A7344"/>
    <w:rsid w:val="000A78AB"/>
    <w:rsid w:val="000A7D16"/>
    <w:rsid w:val="000B020D"/>
    <w:rsid w:val="000B17A0"/>
    <w:rsid w:val="000B1959"/>
    <w:rsid w:val="000B1D2E"/>
    <w:rsid w:val="000B1D5A"/>
    <w:rsid w:val="000B27D2"/>
    <w:rsid w:val="000B2939"/>
    <w:rsid w:val="000B34F7"/>
    <w:rsid w:val="000B3BFE"/>
    <w:rsid w:val="000B409F"/>
    <w:rsid w:val="000B4832"/>
    <w:rsid w:val="000B568B"/>
    <w:rsid w:val="000B627C"/>
    <w:rsid w:val="000B6380"/>
    <w:rsid w:val="000B697F"/>
    <w:rsid w:val="000C0B8C"/>
    <w:rsid w:val="000C17F1"/>
    <w:rsid w:val="000C2349"/>
    <w:rsid w:val="000C2397"/>
    <w:rsid w:val="000C23A9"/>
    <w:rsid w:val="000C2E56"/>
    <w:rsid w:val="000C3C75"/>
    <w:rsid w:val="000C4F68"/>
    <w:rsid w:val="000C552F"/>
    <w:rsid w:val="000C5E87"/>
    <w:rsid w:val="000C612B"/>
    <w:rsid w:val="000C648A"/>
    <w:rsid w:val="000C6FC3"/>
    <w:rsid w:val="000C74EC"/>
    <w:rsid w:val="000C75F4"/>
    <w:rsid w:val="000C7786"/>
    <w:rsid w:val="000C79DE"/>
    <w:rsid w:val="000D0FE9"/>
    <w:rsid w:val="000D1002"/>
    <w:rsid w:val="000D13B4"/>
    <w:rsid w:val="000D15AD"/>
    <w:rsid w:val="000D1746"/>
    <w:rsid w:val="000D1A65"/>
    <w:rsid w:val="000D1A74"/>
    <w:rsid w:val="000D2136"/>
    <w:rsid w:val="000D2C1F"/>
    <w:rsid w:val="000D363F"/>
    <w:rsid w:val="000D3C2C"/>
    <w:rsid w:val="000D50E0"/>
    <w:rsid w:val="000D564A"/>
    <w:rsid w:val="000D5940"/>
    <w:rsid w:val="000D6472"/>
    <w:rsid w:val="000D65EF"/>
    <w:rsid w:val="000D7492"/>
    <w:rsid w:val="000E01F3"/>
    <w:rsid w:val="000E0465"/>
    <w:rsid w:val="000E1936"/>
    <w:rsid w:val="000E1BA4"/>
    <w:rsid w:val="000E2253"/>
    <w:rsid w:val="000E2380"/>
    <w:rsid w:val="000E24AA"/>
    <w:rsid w:val="000E42D7"/>
    <w:rsid w:val="000E42F5"/>
    <w:rsid w:val="000E450D"/>
    <w:rsid w:val="000E5689"/>
    <w:rsid w:val="000E5C33"/>
    <w:rsid w:val="000E70C1"/>
    <w:rsid w:val="000E7BC1"/>
    <w:rsid w:val="000F0143"/>
    <w:rsid w:val="000F0465"/>
    <w:rsid w:val="000F0E17"/>
    <w:rsid w:val="000F11D8"/>
    <w:rsid w:val="000F1B56"/>
    <w:rsid w:val="000F1BE2"/>
    <w:rsid w:val="000F2980"/>
    <w:rsid w:val="000F3A48"/>
    <w:rsid w:val="000F3B98"/>
    <w:rsid w:val="000F3F2B"/>
    <w:rsid w:val="000F3F3A"/>
    <w:rsid w:val="000F4E9C"/>
    <w:rsid w:val="000F4F17"/>
    <w:rsid w:val="000F597E"/>
    <w:rsid w:val="00100072"/>
    <w:rsid w:val="00100DCD"/>
    <w:rsid w:val="0010145A"/>
    <w:rsid w:val="00101F77"/>
    <w:rsid w:val="00103207"/>
    <w:rsid w:val="00104313"/>
    <w:rsid w:val="001043DB"/>
    <w:rsid w:val="0010485D"/>
    <w:rsid w:val="001069C6"/>
    <w:rsid w:val="00106C0F"/>
    <w:rsid w:val="00107D0D"/>
    <w:rsid w:val="00107D29"/>
    <w:rsid w:val="00107F00"/>
    <w:rsid w:val="00110184"/>
    <w:rsid w:val="0011047B"/>
    <w:rsid w:val="00111688"/>
    <w:rsid w:val="00111D22"/>
    <w:rsid w:val="00113090"/>
    <w:rsid w:val="00113AA5"/>
    <w:rsid w:val="00113ADC"/>
    <w:rsid w:val="00113F9A"/>
    <w:rsid w:val="00114266"/>
    <w:rsid w:val="00116D09"/>
    <w:rsid w:val="00120586"/>
    <w:rsid w:val="001207D1"/>
    <w:rsid w:val="0012113C"/>
    <w:rsid w:val="001242A2"/>
    <w:rsid w:val="00124E3F"/>
    <w:rsid w:val="00125267"/>
    <w:rsid w:val="0012640E"/>
    <w:rsid w:val="0012721D"/>
    <w:rsid w:val="00130890"/>
    <w:rsid w:val="00131671"/>
    <w:rsid w:val="0013281D"/>
    <w:rsid w:val="00132F05"/>
    <w:rsid w:val="00133775"/>
    <w:rsid w:val="001339A2"/>
    <w:rsid w:val="001341F6"/>
    <w:rsid w:val="00135D09"/>
    <w:rsid w:val="0014116E"/>
    <w:rsid w:val="00141275"/>
    <w:rsid w:val="00141A5B"/>
    <w:rsid w:val="001424E2"/>
    <w:rsid w:val="0014332F"/>
    <w:rsid w:val="00145474"/>
    <w:rsid w:val="00145925"/>
    <w:rsid w:val="00146334"/>
    <w:rsid w:val="001477D0"/>
    <w:rsid w:val="00147E87"/>
    <w:rsid w:val="00150326"/>
    <w:rsid w:val="001504F9"/>
    <w:rsid w:val="00150B66"/>
    <w:rsid w:val="00150EF0"/>
    <w:rsid w:val="0015150A"/>
    <w:rsid w:val="00152168"/>
    <w:rsid w:val="001528F1"/>
    <w:rsid w:val="00152C28"/>
    <w:rsid w:val="00152CC4"/>
    <w:rsid w:val="001531AF"/>
    <w:rsid w:val="001535FD"/>
    <w:rsid w:val="0015461B"/>
    <w:rsid w:val="00154792"/>
    <w:rsid w:val="001560EB"/>
    <w:rsid w:val="00157AE2"/>
    <w:rsid w:val="0016061B"/>
    <w:rsid w:val="001618E2"/>
    <w:rsid w:val="001620E7"/>
    <w:rsid w:val="00162598"/>
    <w:rsid w:val="00162AA6"/>
    <w:rsid w:val="00165B12"/>
    <w:rsid w:val="00165BFA"/>
    <w:rsid w:val="00165F1B"/>
    <w:rsid w:val="00166B58"/>
    <w:rsid w:val="00166B59"/>
    <w:rsid w:val="00166DB5"/>
    <w:rsid w:val="0016713E"/>
    <w:rsid w:val="00170890"/>
    <w:rsid w:val="00170A83"/>
    <w:rsid w:val="00170DA6"/>
    <w:rsid w:val="001713F1"/>
    <w:rsid w:val="00171593"/>
    <w:rsid w:val="00172754"/>
    <w:rsid w:val="00173C67"/>
    <w:rsid w:val="0017498A"/>
    <w:rsid w:val="00174DA9"/>
    <w:rsid w:val="00176A6B"/>
    <w:rsid w:val="001806F6"/>
    <w:rsid w:val="00180B34"/>
    <w:rsid w:val="00180F23"/>
    <w:rsid w:val="001815C3"/>
    <w:rsid w:val="00181E53"/>
    <w:rsid w:val="001821B2"/>
    <w:rsid w:val="00182D04"/>
    <w:rsid w:val="00183ADA"/>
    <w:rsid w:val="001848D6"/>
    <w:rsid w:val="001848F5"/>
    <w:rsid w:val="00184DC5"/>
    <w:rsid w:val="00185AC2"/>
    <w:rsid w:val="00185D52"/>
    <w:rsid w:val="001862DB"/>
    <w:rsid w:val="001868F3"/>
    <w:rsid w:val="00186928"/>
    <w:rsid w:val="001872C9"/>
    <w:rsid w:val="001904E1"/>
    <w:rsid w:val="00190970"/>
    <w:rsid w:val="00190D2A"/>
    <w:rsid w:val="0019220A"/>
    <w:rsid w:val="00192DBC"/>
    <w:rsid w:val="001931B9"/>
    <w:rsid w:val="00194E41"/>
    <w:rsid w:val="0019599D"/>
    <w:rsid w:val="00195F2B"/>
    <w:rsid w:val="00196013"/>
    <w:rsid w:val="001969E2"/>
    <w:rsid w:val="00196C83"/>
    <w:rsid w:val="00196F6C"/>
    <w:rsid w:val="001970DB"/>
    <w:rsid w:val="00197588"/>
    <w:rsid w:val="00197D8D"/>
    <w:rsid w:val="00197FF9"/>
    <w:rsid w:val="001A0211"/>
    <w:rsid w:val="001A1D68"/>
    <w:rsid w:val="001A3CB4"/>
    <w:rsid w:val="001A4025"/>
    <w:rsid w:val="001A4785"/>
    <w:rsid w:val="001A56D3"/>
    <w:rsid w:val="001A6808"/>
    <w:rsid w:val="001B0A50"/>
    <w:rsid w:val="001B0DA4"/>
    <w:rsid w:val="001B1265"/>
    <w:rsid w:val="001B1DEA"/>
    <w:rsid w:val="001B2A57"/>
    <w:rsid w:val="001B35B7"/>
    <w:rsid w:val="001B35C7"/>
    <w:rsid w:val="001B3C1D"/>
    <w:rsid w:val="001B464E"/>
    <w:rsid w:val="001B581A"/>
    <w:rsid w:val="001B6095"/>
    <w:rsid w:val="001B62B4"/>
    <w:rsid w:val="001B71EF"/>
    <w:rsid w:val="001B7424"/>
    <w:rsid w:val="001C08D9"/>
    <w:rsid w:val="001C0A8E"/>
    <w:rsid w:val="001C0FE7"/>
    <w:rsid w:val="001C1014"/>
    <w:rsid w:val="001C1897"/>
    <w:rsid w:val="001C1F4C"/>
    <w:rsid w:val="001C2AF1"/>
    <w:rsid w:val="001C2EBA"/>
    <w:rsid w:val="001C313E"/>
    <w:rsid w:val="001C31AE"/>
    <w:rsid w:val="001C3322"/>
    <w:rsid w:val="001C33A7"/>
    <w:rsid w:val="001C3A9A"/>
    <w:rsid w:val="001C3C6F"/>
    <w:rsid w:val="001C3FB2"/>
    <w:rsid w:val="001C5843"/>
    <w:rsid w:val="001C5A07"/>
    <w:rsid w:val="001C76F4"/>
    <w:rsid w:val="001D0934"/>
    <w:rsid w:val="001D1762"/>
    <w:rsid w:val="001D220F"/>
    <w:rsid w:val="001D228D"/>
    <w:rsid w:val="001D2F69"/>
    <w:rsid w:val="001D44E1"/>
    <w:rsid w:val="001D4A2F"/>
    <w:rsid w:val="001D5955"/>
    <w:rsid w:val="001D5D74"/>
    <w:rsid w:val="001D61AB"/>
    <w:rsid w:val="001D69C0"/>
    <w:rsid w:val="001E02EA"/>
    <w:rsid w:val="001E0B61"/>
    <w:rsid w:val="001E0E59"/>
    <w:rsid w:val="001E0E73"/>
    <w:rsid w:val="001E1971"/>
    <w:rsid w:val="001E1E6B"/>
    <w:rsid w:val="001E2272"/>
    <w:rsid w:val="001E25E6"/>
    <w:rsid w:val="001E2A12"/>
    <w:rsid w:val="001E306C"/>
    <w:rsid w:val="001E3125"/>
    <w:rsid w:val="001E33E1"/>
    <w:rsid w:val="001E3D72"/>
    <w:rsid w:val="001E48C5"/>
    <w:rsid w:val="001E4BA0"/>
    <w:rsid w:val="001E6D82"/>
    <w:rsid w:val="001E6E5B"/>
    <w:rsid w:val="001E7C80"/>
    <w:rsid w:val="001F2170"/>
    <w:rsid w:val="001F29AC"/>
    <w:rsid w:val="001F3D83"/>
    <w:rsid w:val="001F3E9F"/>
    <w:rsid w:val="001F3FFC"/>
    <w:rsid w:val="001F4153"/>
    <w:rsid w:val="001F4428"/>
    <w:rsid w:val="001F47D7"/>
    <w:rsid w:val="001F4DE9"/>
    <w:rsid w:val="001F5227"/>
    <w:rsid w:val="001F5C89"/>
    <w:rsid w:val="001F611F"/>
    <w:rsid w:val="001F6A9B"/>
    <w:rsid w:val="001F6BCE"/>
    <w:rsid w:val="00200D58"/>
    <w:rsid w:val="00201388"/>
    <w:rsid w:val="002018CC"/>
    <w:rsid w:val="00201BDA"/>
    <w:rsid w:val="00202105"/>
    <w:rsid w:val="002021B4"/>
    <w:rsid w:val="00202216"/>
    <w:rsid w:val="00202DBF"/>
    <w:rsid w:val="00202DC2"/>
    <w:rsid w:val="002031CA"/>
    <w:rsid w:val="00203972"/>
    <w:rsid w:val="0020447D"/>
    <w:rsid w:val="002045D6"/>
    <w:rsid w:val="00205213"/>
    <w:rsid w:val="00205C2C"/>
    <w:rsid w:val="002066A1"/>
    <w:rsid w:val="00206EFA"/>
    <w:rsid w:val="00210483"/>
    <w:rsid w:val="00211966"/>
    <w:rsid w:val="00211CFA"/>
    <w:rsid w:val="00212B1B"/>
    <w:rsid w:val="002131E9"/>
    <w:rsid w:val="00213495"/>
    <w:rsid w:val="00213ADF"/>
    <w:rsid w:val="00214284"/>
    <w:rsid w:val="00214BA7"/>
    <w:rsid w:val="00214BEB"/>
    <w:rsid w:val="00214D4F"/>
    <w:rsid w:val="00215292"/>
    <w:rsid w:val="00215EB1"/>
    <w:rsid w:val="00216B6B"/>
    <w:rsid w:val="002176B5"/>
    <w:rsid w:val="00217918"/>
    <w:rsid w:val="00217FAA"/>
    <w:rsid w:val="00220697"/>
    <w:rsid w:val="00222259"/>
    <w:rsid w:val="002237CD"/>
    <w:rsid w:val="002242C5"/>
    <w:rsid w:val="00224687"/>
    <w:rsid w:val="00224EED"/>
    <w:rsid w:val="002253E8"/>
    <w:rsid w:val="0022641F"/>
    <w:rsid w:val="002268ED"/>
    <w:rsid w:val="002276BD"/>
    <w:rsid w:val="002310CA"/>
    <w:rsid w:val="002314C6"/>
    <w:rsid w:val="002319B6"/>
    <w:rsid w:val="00231ED2"/>
    <w:rsid w:val="00232561"/>
    <w:rsid w:val="002334FE"/>
    <w:rsid w:val="00234548"/>
    <w:rsid w:val="00235B6E"/>
    <w:rsid w:val="002363F6"/>
    <w:rsid w:val="002364D8"/>
    <w:rsid w:val="002369C7"/>
    <w:rsid w:val="002369D7"/>
    <w:rsid w:val="002377BA"/>
    <w:rsid w:val="00237815"/>
    <w:rsid w:val="00241328"/>
    <w:rsid w:val="0024288E"/>
    <w:rsid w:val="00243DA9"/>
    <w:rsid w:val="00244655"/>
    <w:rsid w:val="00247CDB"/>
    <w:rsid w:val="0025035F"/>
    <w:rsid w:val="00250F01"/>
    <w:rsid w:val="00251310"/>
    <w:rsid w:val="00251A40"/>
    <w:rsid w:val="00251CD8"/>
    <w:rsid w:val="00252376"/>
    <w:rsid w:val="00253C69"/>
    <w:rsid w:val="002550B8"/>
    <w:rsid w:val="00255F1F"/>
    <w:rsid w:val="00255FE2"/>
    <w:rsid w:val="0025754F"/>
    <w:rsid w:val="00257695"/>
    <w:rsid w:val="00257DE4"/>
    <w:rsid w:val="00257E54"/>
    <w:rsid w:val="00260A5D"/>
    <w:rsid w:val="00260F53"/>
    <w:rsid w:val="0026182D"/>
    <w:rsid w:val="00261B4C"/>
    <w:rsid w:val="00262209"/>
    <w:rsid w:val="0026284D"/>
    <w:rsid w:val="00263187"/>
    <w:rsid w:val="002631AB"/>
    <w:rsid w:val="00263857"/>
    <w:rsid w:val="0026468C"/>
    <w:rsid w:val="002648C6"/>
    <w:rsid w:val="00264C05"/>
    <w:rsid w:val="002654DE"/>
    <w:rsid w:val="002655D3"/>
    <w:rsid w:val="002657A3"/>
    <w:rsid w:val="00266E17"/>
    <w:rsid w:val="00266E20"/>
    <w:rsid w:val="00267188"/>
    <w:rsid w:val="002671A0"/>
    <w:rsid w:val="0026769F"/>
    <w:rsid w:val="00267BEF"/>
    <w:rsid w:val="00267D7A"/>
    <w:rsid w:val="00267F28"/>
    <w:rsid w:val="002707A2"/>
    <w:rsid w:val="0027156C"/>
    <w:rsid w:val="00271A3A"/>
    <w:rsid w:val="00271F44"/>
    <w:rsid w:val="0027283F"/>
    <w:rsid w:val="002729B8"/>
    <w:rsid w:val="002729C6"/>
    <w:rsid w:val="00272BE5"/>
    <w:rsid w:val="00272DF3"/>
    <w:rsid w:val="002768BB"/>
    <w:rsid w:val="002769ED"/>
    <w:rsid w:val="00276DD6"/>
    <w:rsid w:val="00276F42"/>
    <w:rsid w:val="00280BF9"/>
    <w:rsid w:val="00281C8B"/>
    <w:rsid w:val="0028210D"/>
    <w:rsid w:val="002821EE"/>
    <w:rsid w:val="002838DA"/>
    <w:rsid w:val="00283AA8"/>
    <w:rsid w:val="00284114"/>
    <w:rsid w:val="00284715"/>
    <w:rsid w:val="00284DED"/>
    <w:rsid w:val="002851BA"/>
    <w:rsid w:val="0028540A"/>
    <w:rsid w:val="00285E83"/>
    <w:rsid w:val="00286169"/>
    <w:rsid w:val="00287A61"/>
    <w:rsid w:val="002905D6"/>
    <w:rsid w:val="00290D81"/>
    <w:rsid w:val="00291E1C"/>
    <w:rsid w:val="00291EC0"/>
    <w:rsid w:val="00292B62"/>
    <w:rsid w:val="00294A31"/>
    <w:rsid w:val="00294FD1"/>
    <w:rsid w:val="00295C99"/>
    <w:rsid w:val="00295D19"/>
    <w:rsid w:val="002961F8"/>
    <w:rsid w:val="00296D21"/>
    <w:rsid w:val="00297C1D"/>
    <w:rsid w:val="00297DA0"/>
    <w:rsid w:val="002A3957"/>
    <w:rsid w:val="002A3DF3"/>
    <w:rsid w:val="002A3E2B"/>
    <w:rsid w:val="002A3F49"/>
    <w:rsid w:val="002A45B1"/>
    <w:rsid w:val="002A515E"/>
    <w:rsid w:val="002A6017"/>
    <w:rsid w:val="002A727B"/>
    <w:rsid w:val="002A75D9"/>
    <w:rsid w:val="002A7E28"/>
    <w:rsid w:val="002A7EC3"/>
    <w:rsid w:val="002A7FF4"/>
    <w:rsid w:val="002B0DFF"/>
    <w:rsid w:val="002B209F"/>
    <w:rsid w:val="002B2580"/>
    <w:rsid w:val="002B3033"/>
    <w:rsid w:val="002B4436"/>
    <w:rsid w:val="002B4ABC"/>
    <w:rsid w:val="002B5238"/>
    <w:rsid w:val="002B528E"/>
    <w:rsid w:val="002B55F7"/>
    <w:rsid w:val="002B584C"/>
    <w:rsid w:val="002B5852"/>
    <w:rsid w:val="002B5C8F"/>
    <w:rsid w:val="002B5DF3"/>
    <w:rsid w:val="002B61D1"/>
    <w:rsid w:val="002B6B4F"/>
    <w:rsid w:val="002B73DB"/>
    <w:rsid w:val="002B75E4"/>
    <w:rsid w:val="002C05EC"/>
    <w:rsid w:val="002C0E70"/>
    <w:rsid w:val="002C1236"/>
    <w:rsid w:val="002C1AFE"/>
    <w:rsid w:val="002C2BB9"/>
    <w:rsid w:val="002C2BF6"/>
    <w:rsid w:val="002C3511"/>
    <w:rsid w:val="002C3D99"/>
    <w:rsid w:val="002C400D"/>
    <w:rsid w:val="002C4FA5"/>
    <w:rsid w:val="002C5052"/>
    <w:rsid w:val="002C5274"/>
    <w:rsid w:val="002C54DE"/>
    <w:rsid w:val="002C5669"/>
    <w:rsid w:val="002C5E9B"/>
    <w:rsid w:val="002C6E3C"/>
    <w:rsid w:val="002C6F1C"/>
    <w:rsid w:val="002D08C1"/>
    <w:rsid w:val="002D1059"/>
    <w:rsid w:val="002D20B0"/>
    <w:rsid w:val="002D2B06"/>
    <w:rsid w:val="002D4430"/>
    <w:rsid w:val="002D4798"/>
    <w:rsid w:val="002D4A4E"/>
    <w:rsid w:val="002D4CA5"/>
    <w:rsid w:val="002D512A"/>
    <w:rsid w:val="002D5AD5"/>
    <w:rsid w:val="002D6202"/>
    <w:rsid w:val="002D68BB"/>
    <w:rsid w:val="002D6A46"/>
    <w:rsid w:val="002D757C"/>
    <w:rsid w:val="002D768C"/>
    <w:rsid w:val="002E1D51"/>
    <w:rsid w:val="002E2289"/>
    <w:rsid w:val="002E34B2"/>
    <w:rsid w:val="002E46D1"/>
    <w:rsid w:val="002E4801"/>
    <w:rsid w:val="002E6316"/>
    <w:rsid w:val="002E66D9"/>
    <w:rsid w:val="002F014E"/>
    <w:rsid w:val="002F069F"/>
    <w:rsid w:val="002F0AC9"/>
    <w:rsid w:val="002F0EAD"/>
    <w:rsid w:val="002F1228"/>
    <w:rsid w:val="002F1711"/>
    <w:rsid w:val="002F3942"/>
    <w:rsid w:val="002F46AC"/>
    <w:rsid w:val="002F4CE3"/>
    <w:rsid w:val="002F5497"/>
    <w:rsid w:val="002F66F4"/>
    <w:rsid w:val="002F6C2C"/>
    <w:rsid w:val="002F7AB6"/>
    <w:rsid w:val="003014CF"/>
    <w:rsid w:val="0030229E"/>
    <w:rsid w:val="00302F50"/>
    <w:rsid w:val="003034F5"/>
    <w:rsid w:val="00304A4E"/>
    <w:rsid w:val="00307CD1"/>
    <w:rsid w:val="00307F2B"/>
    <w:rsid w:val="00310211"/>
    <w:rsid w:val="0031059D"/>
    <w:rsid w:val="003111C1"/>
    <w:rsid w:val="00311985"/>
    <w:rsid w:val="00312C36"/>
    <w:rsid w:val="00315555"/>
    <w:rsid w:val="0031666C"/>
    <w:rsid w:val="00316A4D"/>
    <w:rsid w:val="00317A17"/>
    <w:rsid w:val="003202B0"/>
    <w:rsid w:val="00320576"/>
    <w:rsid w:val="00320614"/>
    <w:rsid w:val="00320B72"/>
    <w:rsid w:val="003215C8"/>
    <w:rsid w:val="0032186A"/>
    <w:rsid w:val="00321D39"/>
    <w:rsid w:val="00322914"/>
    <w:rsid w:val="00324ABB"/>
    <w:rsid w:val="00324DCE"/>
    <w:rsid w:val="00325016"/>
    <w:rsid w:val="00325534"/>
    <w:rsid w:val="00325C59"/>
    <w:rsid w:val="00326159"/>
    <w:rsid w:val="0032619E"/>
    <w:rsid w:val="00326677"/>
    <w:rsid w:val="003276B1"/>
    <w:rsid w:val="00330CF3"/>
    <w:rsid w:val="003315BF"/>
    <w:rsid w:val="003317A8"/>
    <w:rsid w:val="003320AE"/>
    <w:rsid w:val="00332E0E"/>
    <w:rsid w:val="003331D3"/>
    <w:rsid w:val="00333A8F"/>
    <w:rsid w:val="00333B5B"/>
    <w:rsid w:val="00334857"/>
    <w:rsid w:val="00335D7F"/>
    <w:rsid w:val="003375E3"/>
    <w:rsid w:val="00337BF4"/>
    <w:rsid w:val="00337F1A"/>
    <w:rsid w:val="00340B15"/>
    <w:rsid w:val="003416B6"/>
    <w:rsid w:val="003422CB"/>
    <w:rsid w:val="003422D0"/>
    <w:rsid w:val="00342DEE"/>
    <w:rsid w:val="0034333A"/>
    <w:rsid w:val="00343FAA"/>
    <w:rsid w:val="00344109"/>
    <w:rsid w:val="00344511"/>
    <w:rsid w:val="00344730"/>
    <w:rsid w:val="003450F3"/>
    <w:rsid w:val="00345FB3"/>
    <w:rsid w:val="003461D9"/>
    <w:rsid w:val="0034640E"/>
    <w:rsid w:val="0034671A"/>
    <w:rsid w:val="003467B8"/>
    <w:rsid w:val="00346D75"/>
    <w:rsid w:val="00347330"/>
    <w:rsid w:val="003503E4"/>
    <w:rsid w:val="00350B8B"/>
    <w:rsid w:val="003513A3"/>
    <w:rsid w:val="003514A8"/>
    <w:rsid w:val="0035217E"/>
    <w:rsid w:val="00352441"/>
    <w:rsid w:val="003526D5"/>
    <w:rsid w:val="00352CE1"/>
    <w:rsid w:val="00353BAE"/>
    <w:rsid w:val="00353C0E"/>
    <w:rsid w:val="00353C30"/>
    <w:rsid w:val="003545B9"/>
    <w:rsid w:val="00355856"/>
    <w:rsid w:val="00355FE3"/>
    <w:rsid w:val="00356419"/>
    <w:rsid w:val="00357890"/>
    <w:rsid w:val="0036060E"/>
    <w:rsid w:val="00361255"/>
    <w:rsid w:val="00361445"/>
    <w:rsid w:val="003625CD"/>
    <w:rsid w:val="00362963"/>
    <w:rsid w:val="00363210"/>
    <w:rsid w:val="00363612"/>
    <w:rsid w:val="00363B6C"/>
    <w:rsid w:val="00363CA2"/>
    <w:rsid w:val="00363CE4"/>
    <w:rsid w:val="00365006"/>
    <w:rsid w:val="0036505A"/>
    <w:rsid w:val="003650A5"/>
    <w:rsid w:val="003655D6"/>
    <w:rsid w:val="0037006E"/>
    <w:rsid w:val="003703BD"/>
    <w:rsid w:val="003707C6"/>
    <w:rsid w:val="00370A99"/>
    <w:rsid w:val="00371A07"/>
    <w:rsid w:val="00371C3E"/>
    <w:rsid w:val="00372115"/>
    <w:rsid w:val="00372933"/>
    <w:rsid w:val="00372F6D"/>
    <w:rsid w:val="003732C2"/>
    <w:rsid w:val="00373649"/>
    <w:rsid w:val="00373B50"/>
    <w:rsid w:val="00373D28"/>
    <w:rsid w:val="003758DE"/>
    <w:rsid w:val="003766E5"/>
    <w:rsid w:val="00377610"/>
    <w:rsid w:val="00377F8D"/>
    <w:rsid w:val="003800B3"/>
    <w:rsid w:val="003819F4"/>
    <w:rsid w:val="003827F5"/>
    <w:rsid w:val="003837E5"/>
    <w:rsid w:val="003840EB"/>
    <w:rsid w:val="00385BB7"/>
    <w:rsid w:val="003865D6"/>
    <w:rsid w:val="003871B7"/>
    <w:rsid w:val="003872C7"/>
    <w:rsid w:val="0039118C"/>
    <w:rsid w:val="00391589"/>
    <w:rsid w:val="00391969"/>
    <w:rsid w:val="00392301"/>
    <w:rsid w:val="0039307F"/>
    <w:rsid w:val="003934E2"/>
    <w:rsid w:val="00394083"/>
    <w:rsid w:val="003942FA"/>
    <w:rsid w:val="003944C3"/>
    <w:rsid w:val="00394D8E"/>
    <w:rsid w:val="00397782"/>
    <w:rsid w:val="0039790A"/>
    <w:rsid w:val="00397A40"/>
    <w:rsid w:val="003A0A3A"/>
    <w:rsid w:val="003A1EA6"/>
    <w:rsid w:val="003A2C6B"/>
    <w:rsid w:val="003A4151"/>
    <w:rsid w:val="003A4E7D"/>
    <w:rsid w:val="003A5958"/>
    <w:rsid w:val="003A66D9"/>
    <w:rsid w:val="003A6D44"/>
    <w:rsid w:val="003B14FF"/>
    <w:rsid w:val="003B161B"/>
    <w:rsid w:val="003B29D5"/>
    <w:rsid w:val="003B2C6A"/>
    <w:rsid w:val="003B425A"/>
    <w:rsid w:val="003B5674"/>
    <w:rsid w:val="003B6003"/>
    <w:rsid w:val="003B6296"/>
    <w:rsid w:val="003B6D9C"/>
    <w:rsid w:val="003B702A"/>
    <w:rsid w:val="003B7137"/>
    <w:rsid w:val="003B766C"/>
    <w:rsid w:val="003B7D5B"/>
    <w:rsid w:val="003C0025"/>
    <w:rsid w:val="003C012A"/>
    <w:rsid w:val="003C0C55"/>
    <w:rsid w:val="003C18AE"/>
    <w:rsid w:val="003C1908"/>
    <w:rsid w:val="003C20F7"/>
    <w:rsid w:val="003C3A18"/>
    <w:rsid w:val="003C449A"/>
    <w:rsid w:val="003C5FF6"/>
    <w:rsid w:val="003C675C"/>
    <w:rsid w:val="003C6B2A"/>
    <w:rsid w:val="003C701E"/>
    <w:rsid w:val="003C7259"/>
    <w:rsid w:val="003C76D9"/>
    <w:rsid w:val="003D07EB"/>
    <w:rsid w:val="003D0E96"/>
    <w:rsid w:val="003D12DA"/>
    <w:rsid w:val="003D177E"/>
    <w:rsid w:val="003D1D16"/>
    <w:rsid w:val="003D1EF3"/>
    <w:rsid w:val="003D36A1"/>
    <w:rsid w:val="003D421E"/>
    <w:rsid w:val="003D4406"/>
    <w:rsid w:val="003D449E"/>
    <w:rsid w:val="003D4DE0"/>
    <w:rsid w:val="003D5052"/>
    <w:rsid w:val="003D5493"/>
    <w:rsid w:val="003D590C"/>
    <w:rsid w:val="003D59C2"/>
    <w:rsid w:val="003D61A5"/>
    <w:rsid w:val="003D6945"/>
    <w:rsid w:val="003E2D7A"/>
    <w:rsid w:val="003E3271"/>
    <w:rsid w:val="003E3381"/>
    <w:rsid w:val="003E35EA"/>
    <w:rsid w:val="003E37E1"/>
    <w:rsid w:val="003E3AF4"/>
    <w:rsid w:val="003E4441"/>
    <w:rsid w:val="003E49A4"/>
    <w:rsid w:val="003E5179"/>
    <w:rsid w:val="003E658C"/>
    <w:rsid w:val="003E6B24"/>
    <w:rsid w:val="003F06DD"/>
    <w:rsid w:val="003F0EC6"/>
    <w:rsid w:val="003F1145"/>
    <w:rsid w:val="003F141B"/>
    <w:rsid w:val="003F28B7"/>
    <w:rsid w:val="003F2AD3"/>
    <w:rsid w:val="003F350C"/>
    <w:rsid w:val="003F35BE"/>
    <w:rsid w:val="003F45CD"/>
    <w:rsid w:val="003F49F4"/>
    <w:rsid w:val="003F4C75"/>
    <w:rsid w:val="003F76F2"/>
    <w:rsid w:val="003F773A"/>
    <w:rsid w:val="00400345"/>
    <w:rsid w:val="00400640"/>
    <w:rsid w:val="00401542"/>
    <w:rsid w:val="004015B7"/>
    <w:rsid w:val="0040244F"/>
    <w:rsid w:val="004066AA"/>
    <w:rsid w:val="004072F6"/>
    <w:rsid w:val="00407CA7"/>
    <w:rsid w:val="00407E76"/>
    <w:rsid w:val="00407EF1"/>
    <w:rsid w:val="00410B3D"/>
    <w:rsid w:val="0041202B"/>
    <w:rsid w:val="00412EF4"/>
    <w:rsid w:val="00414108"/>
    <w:rsid w:val="004159EC"/>
    <w:rsid w:val="00417369"/>
    <w:rsid w:val="0041782A"/>
    <w:rsid w:val="00420181"/>
    <w:rsid w:val="00420A03"/>
    <w:rsid w:val="004222BB"/>
    <w:rsid w:val="00422EF8"/>
    <w:rsid w:val="00423D58"/>
    <w:rsid w:val="004249D1"/>
    <w:rsid w:val="00426C87"/>
    <w:rsid w:val="00427813"/>
    <w:rsid w:val="00430531"/>
    <w:rsid w:val="00430F01"/>
    <w:rsid w:val="004310FF"/>
    <w:rsid w:val="004320AD"/>
    <w:rsid w:val="00433415"/>
    <w:rsid w:val="00433DE5"/>
    <w:rsid w:val="00434D3D"/>
    <w:rsid w:val="004357B9"/>
    <w:rsid w:val="00435806"/>
    <w:rsid w:val="00435F72"/>
    <w:rsid w:val="00437360"/>
    <w:rsid w:val="00437A34"/>
    <w:rsid w:val="00437DE1"/>
    <w:rsid w:val="0044018C"/>
    <w:rsid w:val="0044080F"/>
    <w:rsid w:val="00442086"/>
    <w:rsid w:val="00442A50"/>
    <w:rsid w:val="00445131"/>
    <w:rsid w:val="004456BF"/>
    <w:rsid w:val="0044584A"/>
    <w:rsid w:val="0044584E"/>
    <w:rsid w:val="0044597A"/>
    <w:rsid w:val="00445A45"/>
    <w:rsid w:val="0044606C"/>
    <w:rsid w:val="0044628A"/>
    <w:rsid w:val="00446393"/>
    <w:rsid w:val="00446B8F"/>
    <w:rsid w:val="004500C2"/>
    <w:rsid w:val="00450148"/>
    <w:rsid w:val="00450985"/>
    <w:rsid w:val="0045370F"/>
    <w:rsid w:val="0045381C"/>
    <w:rsid w:val="00454164"/>
    <w:rsid w:val="0045448F"/>
    <w:rsid w:val="00454976"/>
    <w:rsid w:val="0045571C"/>
    <w:rsid w:val="00455A77"/>
    <w:rsid w:val="00456985"/>
    <w:rsid w:val="00457BDF"/>
    <w:rsid w:val="00461126"/>
    <w:rsid w:val="0046151C"/>
    <w:rsid w:val="004622A7"/>
    <w:rsid w:val="004622E3"/>
    <w:rsid w:val="00463776"/>
    <w:rsid w:val="00463C80"/>
    <w:rsid w:val="004641A0"/>
    <w:rsid w:val="00466076"/>
    <w:rsid w:val="00466184"/>
    <w:rsid w:val="004674A8"/>
    <w:rsid w:val="0046756C"/>
    <w:rsid w:val="004701C7"/>
    <w:rsid w:val="00470297"/>
    <w:rsid w:val="00470546"/>
    <w:rsid w:val="004713E6"/>
    <w:rsid w:val="00473949"/>
    <w:rsid w:val="00473DD0"/>
    <w:rsid w:val="0047454E"/>
    <w:rsid w:val="00476CE1"/>
    <w:rsid w:val="00477530"/>
    <w:rsid w:val="004777C7"/>
    <w:rsid w:val="0048033D"/>
    <w:rsid w:val="00481E4A"/>
    <w:rsid w:val="0048234F"/>
    <w:rsid w:val="0048389B"/>
    <w:rsid w:val="004838CA"/>
    <w:rsid w:val="0048413F"/>
    <w:rsid w:val="004845D9"/>
    <w:rsid w:val="00484C83"/>
    <w:rsid w:val="00485217"/>
    <w:rsid w:val="00485401"/>
    <w:rsid w:val="0048576F"/>
    <w:rsid w:val="00485D00"/>
    <w:rsid w:val="00485E75"/>
    <w:rsid w:val="00486BF7"/>
    <w:rsid w:val="00487128"/>
    <w:rsid w:val="004907FE"/>
    <w:rsid w:val="004914D6"/>
    <w:rsid w:val="00492C8E"/>
    <w:rsid w:val="00493DAB"/>
    <w:rsid w:val="00493E74"/>
    <w:rsid w:val="00493EB2"/>
    <w:rsid w:val="0049481E"/>
    <w:rsid w:val="00494870"/>
    <w:rsid w:val="00494FB5"/>
    <w:rsid w:val="00494FDE"/>
    <w:rsid w:val="0049542B"/>
    <w:rsid w:val="00496966"/>
    <w:rsid w:val="004969B0"/>
    <w:rsid w:val="00497140"/>
    <w:rsid w:val="00497D6C"/>
    <w:rsid w:val="004A07F3"/>
    <w:rsid w:val="004A14EF"/>
    <w:rsid w:val="004A2270"/>
    <w:rsid w:val="004A2A8A"/>
    <w:rsid w:val="004A3887"/>
    <w:rsid w:val="004A3B25"/>
    <w:rsid w:val="004A452B"/>
    <w:rsid w:val="004A461D"/>
    <w:rsid w:val="004A5503"/>
    <w:rsid w:val="004A5B37"/>
    <w:rsid w:val="004A6218"/>
    <w:rsid w:val="004A646B"/>
    <w:rsid w:val="004B09BA"/>
    <w:rsid w:val="004B0BEE"/>
    <w:rsid w:val="004B1522"/>
    <w:rsid w:val="004B1FB7"/>
    <w:rsid w:val="004B2157"/>
    <w:rsid w:val="004B273F"/>
    <w:rsid w:val="004B2B59"/>
    <w:rsid w:val="004B446E"/>
    <w:rsid w:val="004B449D"/>
    <w:rsid w:val="004B5ACB"/>
    <w:rsid w:val="004B676C"/>
    <w:rsid w:val="004B6EF6"/>
    <w:rsid w:val="004B7FCF"/>
    <w:rsid w:val="004C047A"/>
    <w:rsid w:val="004C08F8"/>
    <w:rsid w:val="004C1199"/>
    <w:rsid w:val="004C2561"/>
    <w:rsid w:val="004C3818"/>
    <w:rsid w:val="004C39C0"/>
    <w:rsid w:val="004C4F85"/>
    <w:rsid w:val="004C5446"/>
    <w:rsid w:val="004C6134"/>
    <w:rsid w:val="004C67A8"/>
    <w:rsid w:val="004C77A8"/>
    <w:rsid w:val="004D17BC"/>
    <w:rsid w:val="004D29E5"/>
    <w:rsid w:val="004D2B03"/>
    <w:rsid w:val="004D3673"/>
    <w:rsid w:val="004D4E14"/>
    <w:rsid w:val="004D5D92"/>
    <w:rsid w:val="004D6C61"/>
    <w:rsid w:val="004E09E9"/>
    <w:rsid w:val="004E111F"/>
    <w:rsid w:val="004E2CAB"/>
    <w:rsid w:val="004E48AC"/>
    <w:rsid w:val="004E4A79"/>
    <w:rsid w:val="004E4F46"/>
    <w:rsid w:val="004E5C11"/>
    <w:rsid w:val="004E5FB2"/>
    <w:rsid w:val="004E6140"/>
    <w:rsid w:val="004E6DDB"/>
    <w:rsid w:val="004E7787"/>
    <w:rsid w:val="004E7FDA"/>
    <w:rsid w:val="004F0C97"/>
    <w:rsid w:val="004F2939"/>
    <w:rsid w:val="004F3038"/>
    <w:rsid w:val="004F3969"/>
    <w:rsid w:val="004F5852"/>
    <w:rsid w:val="004F5CA1"/>
    <w:rsid w:val="004F5ECE"/>
    <w:rsid w:val="004F5EEC"/>
    <w:rsid w:val="004F5EF3"/>
    <w:rsid w:val="004F65B6"/>
    <w:rsid w:val="004F6977"/>
    <w:rsid w:val="004F7155"/>
    <w:rsid w:val="004F7C4C"/>
    <w:rsid w:val="0050179A"/>
    <w:rsid w:val="00502731"/>
    <w:rsid w:val="00503238"/>
    <w:rsid w:val="005052C9"/>
    <w:rsid w:val="00505326"/>
    <w:rsid w:val="00505D00"/>
    <w:rsid w:val="00505EA3"/>
    <w:rsid w:val="00505F7E"/>
    <w:rsid w:val="00510523"/>
    <w:rsid w:val="00510D5E"/>
    <w:rsid w:val="00510DDA"/>
    <w:rsid w:val="00511B08"/>
    <w:rsid w:val="00511D42"/>
    <w:rsid w:val="00513791"/>
    <w:rsid w:val="00514563"/>
    <w:rsid w:val="005146FC"/>
    <w:rsid w:val="00514B85"/>
    <w:rsid w:val="00514DC2"/>
    <w:rsid w:val="00516680"/>
    <w:rsid w:val="00516968"/>
    <w:rsid w:val="00516E51"/>
    <w:rsid w:val="00517133"/>
    <w:rsid w:val="00517D5B"/>
    <w:rsid w:val="00517E01"/>
    <w:rsid w:val="00520181"/>
    <w:rsid w:val="00520B3D"/>
    <w:rsid w:val="00520F55"/>
    <w:rsid w:val="0052170B"/>
    <w:rsid w:val="00521BD5"/>
    <w:rsid w:val="00522301"/>
    <w:rsid w:val="00523358"/>
    <w:rsid w:val="0052358F"/>
    <w:rsid w:val="00523CD1"/>
    <w:rsid w:val="00525544"/>
    <w:rsid w:val="00526B05"/>
    <w:rsid w:val="00527A42"/>
    <w:rsid w:val="005327C8"/>
    <w:rsid w:val="00532B4C"/>
    <w:rsid w:val="00532D63"/>
    <w:rsid w:val="00533A1B"/>
    <w:rsid w:val="005340DE"/>
    <w:rsid w:val="00534123"/>
    <w:rsid w:val="00534185"/>
    <w:rsid w:val="005349B7"/>
    <w:rsid w:val="00534EB2"/>
    <w:rsid w:val="005367A0"/>
    <w:rsid w:val="00537A7F"/>
    <w:rsid w:val="00540D2A"/>
    <w:rsid w:val="00540E7F"/>
    <w:rsid w:val="0054132A"/>
    <w:rsid w:val="005419F8"/>
    <w:rsid w:val="00541B55"/>
    <w:rsid w:val="00541E01"/>
    <w:rsid w:val="00542040"/>
    <w:rsid w:val="00542ED0"/>
    <w:rsid w:val="00545EC0"/>
    <w:rsid w:val="00546040"/>
    <w:rsid w:val="005461BF"/>
    <w:rsid w:val="00546529"/>
    <w:rsid w:val="00546874"/>
    <w:rsid w:val="00546ACA"/>
    <w:rsid w:val="00546E9C"/>
    <w:rsid w:val="00550D88"/>
    <w:rsid w:val="005517E9"/>
    <w:rsid w:val="005535F4"/>
    <w:rsid w:val="00554175"/>
    <w:rsid w:val="00554261"/>
    <w:rsid w:val="00555596"/>
    <w:rsid w:val="00555620"/>
    <w:rsid w:val="00555F05"/>
    <w:rsid w:val="00555F41"/>
    <w:rsid w:val="0055600D"/>
    <w:rsid w:val="00556521"/>
    <w:rsid w:val="005565F9"/>
    <w:rsid w:val="00556648"/>
    <w:rsid w:val="00556D22"/>
    <w:rsid w:val="00556F29"/>
    <w:rsid w:val="00557016"/>
    <w:rsid w:val="005601A6"/>
    <w:rsid w:val="0056049E"/>
    <w:rsid w:val="00560995"/>
    <w:rsid w:val="00560D39"/>
    <w:rsid w:val="00561561"/>
    <w:rsid w:val="00562367"/>
    <w:rsid w:val="005623A9"/>
    <w:rsid w:val="0056426E"/>
    <w:rsid w:val="005649C4"/>
    <w:rsid w:val="00565826"/>
    <w:rsid w:val="00565B2C"/>
    <w:rsid w:val="005661F9"/>
    <w:rsid w:val="005663F4"/>
    <w:rsid w:val="00567417"/>
    <w:rsid w:val="005677E9"/>
    <w:rsid w:val="0056783E"/>
    <w:rsid w:val="005678F7"/>
    <w:rsid w:val="00567B38"/>
    <w:rsid w:val="00567D13"/>
    <w:rsid w:val="00567DE2"/>
    <w:rsid w:val="00567FDD"/>
    <w:rsid w:val="0057019A"/>
    <w:rsid w:val="0057052C"/>
    <w:rsid w:val="005708F0"/>
    <w:rsid w:val="00571E5D"/>
    <w:rsid w:val="00571F0B"/>
    <w:rsid w:val="00572E3A"/>
    <w:rsid w:val="00573074"/>
    <w:rsid w:val="00574917"/>
    <w:rsid w:val="00574C74"/>
    <w:rsid w:val="005761D9"/>
    <w:rsid w:val="005761EB"/>
    <w:rsid w:val="0057623D"/>
    <w:rsid w:val="00577114"/>
    <w:rsid w:val="0058021C"/>
    <w:rsid w:val="00580A9C"/>
    <w:rsid w:val="005811D1"/>
    <w:rsid w:val="00581779"/>
    <w:rsid w:val="0058178B"/>
    <w:rsid w:val="00581AB0"/>
    <w:rsid w:val="00581BB7"/>
    <w:rsid w:val="00581EDE"/>
    <w:rsid w:val="0058236C"/>
    <w:rsid w:val="00584CFA"/>
    <w:rsid w:val="00584DF9"/>
    <w:rsid w:val="00585E08"/>
    <w:rsid w:val="00585ECC"/>
    <w:rsid w:val="0058608F"/>
    <w:rsid w:val="00586E27"/>
    <w:rsid w:val="0058708F"/>
    <w:rsid w:val="00587A91"/>
    <w:rsid w:val="0059039A"/>
    <w:rsid w:val="00590FC1"/>
    <w:rsid w:val="0059183F"/>
    <w:rsid w:val="00592413"/>
    <w:rsid w:val="00592E29"/>
    <w:rsid w:val="00594135"/>
    <w:rsid w:val="0059545D"/>
    <w:rsid w:val="0059555C"/>
    <w:rsid w:val="00595754"/>
    <w:rsid w:val="00595BB2"/>
    <w:rsid w:val="00597930"/>
    <w:rsid w:val="00597D10"/>
    <w:rsid w:val="005A1031"/>
    <w:rsid w:val="005A1372"/>
    <w:rsid w:val="005A141E"/>
    <w:rsid w:val="005A170B"/>
    <w:rsid w:val="005A19FA"/>
    <w:rsid w:val="005A1D49"/>
    <w:rsid w:val="005A25C2"/>
    <w:rsid w:val="005A2A7A"/>
    <w:rsid w:val="005A2B3B"/>
    <w:rsid w:val="005A2FDE"/>
    <w:rsid w:val="005A4825"/>
    <w:rsid w:val="005A57F3"/>
    <w:rsid w:val="005A7109"/>
    <w:rsid w:val="005A7D41"/>
    <w:rsid w:val="005B0E78"/>
    <w:rsid w:val="005B0EAF"/>
    <w:rsid w:val="005B19F2"/>
    <w:rsid w:val="005B2738"/>
    <w:rsid w:val="005B297E"/>
    <w:rsid w:val="005B2C30"/>
    <w:rsid w:val="005B33D5"/>
    <w:rsid w:val="005B3A96"/>
    <w:rsid w:val="005B3DF7"/>
    <w:rsid w:val="005B4BC4"/>
    <w:rsid w:val="005B5563"/>
    <w:rsid w:val="005B58F0"/>
    <w:rsid w:val="005B5C9A"/>
    <w:rsid w:val="005B62DE"/>
    <w:rsid w:val="005B62F2"/>
    <w:rsid w:val="005B6BA0"/>
    <w:rsid w:val="005B7AF0"/>
    <w:rsid w:val="005C08BC"/>
    <w:rsid w:val="005C0D7E"/>
    <w:rsid w:val="005C10BF"/>
    <w:rsid w:val="005C1274"/>
    <w:rsid w:val="005C1330"/>
    <w:rsid w:val="005C17E9"/>
    <w:rsid w:val="005C2A10"/>
    <w:rsid w:val="005C2C0F"/>
    <w:rsid w:val="005C2D6F"/>
    <w:rsid w:val="005C4235"/>
    <w:rsid w:val="005C4A45"/>
    <w:rsid w:val="005C5A00"/>
    <w:rsid w:val="005C65C3"/>
    <w:rsid w:val="005C6DD8"/>
    <w:rsid w:val="005D211F"/>
    <w:rsid w:val="005D275B"/>
    <w:rsid w:val="005D2AE2"/>
    <w:rsid w:val="005D2F0A"/>
    <w:rsid w:val="005D363A"/>
    <w:rsid w:val="005D44F9"/>
    <w:rsid w:val="005D5134"/>
    <w:rsid w:val="005D5789"/>
    <w:rsid w:val="005D5FA0"/>
    <w:rsid w:val="005D7203"/>
    <w:rsid w:val="005E043A"/>
    <w:rsid w:val="005E0E2A"/>
    <w:rsid w:val="005E0F7D"/>
    <w:rsid w:val="005E17BF"/>
    <w:rsid w:val="005E2F2E"/>
    <w:rsid w:val="005E3189"/>
    <w:rsid w:val="005E381B"/>
    <w:rsid w:val="005E61F1"/>
    <w:rsid w:val="005E669F"/>
    <w:rsid w:val="005E7209"/>
    <w:rsid w:val="005F05A1"/>
    <w:rsid w:val="005F067D"/>
    <w:rsid w:val="005F21D4"/>
    <w:rsid w:val="005F2D3D"/>
    <w:rsid w:val="005F330D"/>
    <w:rsid w:val="005F40B7"/>
    <w:rsid w:val="005F4745"/>
    <w:rsid w:val="005F4975"/>
    <w:rsid w:val="005F49C8"/>
    <w:rsid w:val="005F5CEC"/>
    <w:rsid w:val="005F63E6"/>
    <w:rsid w:val="005F77F7"/>
    <w:rsid w:val="005F7AD9"/>
    <w:rsid w:val="005F7BB7"/>
    <w:rsid w:val="005F7C2B"/>
    <w:rsid w:val="00600214"/>
    <w:rsid w:val="00601754"/>
    <w:rsid w:val="00601985"/>
    <w:rsid w:val="00602C9D"/>
    <w:rsid w:val="00606F60"/>
    <w:rsid w:val="006077EC"/>
    <w:rsid w:val="00607EF8"/>
    <w:rsid w:val="0061033D"/>
    <w:rsid w:val="0061041B"/>
    <w:rsid w:val="00611AEF"/>
    <w:rsid w:val="00611C92"/>
    <w:rsid w:val="006122FA"/>
    <w:rsid w:val="0061249B"/>
    <w:rsid w:val="0061444B"/>
    <w:rsid w:val="00615A1E"/>
    <w:rsid w:val="00615DBA"/>
    <w:rsid w:val="00616501"/>
    <w:rsid w:val="0061694C"/>
    <w:rsid w:val="00616E57"/>
    <w:rsid w:val="006171CB"/>
    <w:rsid w:val="0061775D"/>
    <w:rsid w:val="00620523"/>
    <w:rsid w:val="00620594"/>
    <w:rsid w:val="0062066A"/>
    <w:rsid w:val="00620700"/>
    <w:rsid w:val="00621A56"/>
    <w:rsid w:val="006222C9"/>
    <w:rsid w:val="00622766"/>
    <w:rsid w:val="006231DA"/>
    <w:rsid w:val="00623713"/>
    <w:rsid w:val="00624D62"/>
    <w:rsid w:val="006257B2"/>
    <w:rsid w:val="006262D7"/>
    <w:rsid w:val="00626CE2"/>
    <w:rsid w:val="006279F4"/>
    <w:rsid w:val="00630183"/>
    <w:rsid w:val="0063090B"/>
    <w:rsid w:val="00631682"/>
    <w:rsid w:val="00632D63"/>
    <w:rsid w:val="0063301B"/>
    <w:rsid w:val="00633232"/>
    <w:rsid w:val="00633EBA"/>
    <w:rsid w:val="0063460A"/>
    <w:rsid w:val="00634EA8"/>
    <w:rsid w:val="00636A58"/>
    <w:rsid w:val="006373CB"/>
    <w:rsid w:val="006376D5"/>
    <w:rsid w:val="00637AA3"/>
    <w:rsid w:val="00637BA7"/>
    <w:rsid w:val="00640023"/>
    <w:rsid w:val="0064043F"/>
    <w:rsid w:val="0064199A"/>
    <w:rsid w:val="00642645"/>
    <w:rsid w:val="006440EA"/>
    <w:rsid w:val="0064434A"/>
    <w:rsid w:val="0064475A"/>
    <w:rsid w:val="00645A1E"/>
    <w:rsid w:val="00645AE1"/>
    <w:rsid w:val="0064634B"/>
    <w:rsid w:val="00646444"/>
    <w:rsid w:val="00650652"/>
    <w:rsid w:val="006508F1"/>
    <w:rsid w:val="00650A3D"/>
    <w:rsid w:val="00650FF7"/>
    <w:rsid w:val="00651597"/>
    <w:rsid w:val="0065171F"/>
    <w:rsid w:val="006517BA"/>
    <w:rsid w:val="006519E4"/>
    <w:rsid w:val="006519E9"/>
    <w:rsid w:val="00651CA7"/>
    <w:rsid w:val="00652BCC"/>
    <w:rsid w:val="00652EEE"/>
    <w:rsid w:val="00654F26"/>
    <w:rsid w:val="00655248"/>
    <w:rsid w:val="00655C91"/>
    <w:rsid w:val="00656FC0"/>
    <w:rsid w:val="0065714E"/>
    <w:rsid w:val="006603A4"/>
    <w:rsid w:val="006603AB"/>
    <w:rsid w:val="006612C2"/>
    <w:rsid w:val="006621DF"/>
    <w:rsid w:val="00662C1E"/>
    <w:rsid w:val="0066319D"/>
    <w:rsid w:val="0066407D"/>
    <w:rsid w:val="006649B6"/>
    <w:rsid w:val="0066577E"/>
    <w:rsid w:val="00666AC9"/>
    <w:rsid w:val="00666BD2"/>
    <w:rsid w:val="00666D41"/>
    <w:rsid w:val="00666EA9"/>
    <w:rsid w:val="006674ED"/>
    <w:rsid w:val="0066755B"/>
    <w:rsid w:val="006677E2"/>
    <w:rsid w:val="00671030"/>
    <w:rsid w:val="00671901"/>
    <w:rsid w:val="00671E23"/>
    <w:rsid w:val="00674165"/>
    <w:rsid w:val="0067453F"/>
    <w:rsid w:val="00674AE9"/>
    <w:rsid w:val="00674D72"/>
    <w:rsid w:val="006753EB"/>
    <w:rsid w:val="0067582C"/>
    <w:rsid w:val="00675B2C"/>
    <w:rsid w:val="00675BD6"/>
    <w:rsid w:val="006760C5"/>
    <w:rsid w:val="00676902"/>
    <w:rsid w:val="00677C93"/>
    <w:rsid w:val="00680B59"/>
    <w:rsid w:val="00682E59"/>
    <w:rsid w:val="00683F96"/>
    <w:rsid w:val="00684DB2"/>
    <w:rsid w:val="006851A5"/>
    <w:rsid w:val="0068638D"/>
    <w:rsid w:val="00687584"/>
    <w:rsid w:val="0068771D"/>
    <w:rsid w:val="00690256"/>
    <w:rsid w:val="00690D00"/>
    <w:rsid w:val="0069128C"/>
    <w:rsid w:val="00691C1D"/>
    <w:rsid w:val="00692683"/>
    <w:rsid w:val="00692911"/>
    <w:rsid w:val="00693508"/>
    <w:rsid w:val="0069408D"/>
    <w:rsid w:val="00695647"/>
    <w:rsid w:val="006963C4"/>
    <w:rsid w:val="0069715F"/>
    <w:rsid w:val="00697711"/>
    <w:rsid w:val="006A0B07"/>
    <w:rsid w:val="006A1206"/>
    <w:rsid w:val="006A1982"/>
    <w:rsid w:val="006A204A"/>
    <w:rsid w:val="006A2133"/>
    <w:rsid w:val="006A2418"/>
    <w:rsid w:val="006A3EA9"/>
    <w:rsid w:val="006A4169"/>
    <w:rsid w:val="006A4442"/>
    <w:rsid w:val="006A45CB"/>
    <w:rsid w:val="006A4D70"/>
    <w:rsid w:val="006A5040"/>
    <w:rsid w:val="006A5101"/>
    <w:rsid w:val="006A51EC"/>
    <w:rsid w:val="006A56EC"/>
    <w:rsid w:val="006A579D"/>
    <w:rsid w:val="006A5C06"/>
    <w:rsid w:val="006A6494"/>
    <w:rsid w:val="006A6632"/>
    <w:rsid w:val="006A676C"/>
    <w:rsid w:val="006A6B0B"/>
    <w:rsid w:val="006B0187"/>
    <w:rsid w:val="006B0663"/>
    <w:rsid w:val="006B118E"/>
    <w:rsid w:val="006B12E0"/>
    <w:rsid w:val="006B1678"/>
    <w:rsid w:val="006B2BA3"/>
    <w:rsid w:val="006B2E1F"/>
    <w:rsid w:val="006B4349"/>
    <w:rsid w:val="006B4361"/>
    <w:rsid w:val="006B58B9"/>
    <w:rsid w:val="006B6313"/>
    <w:rsid w:val="006B6489"/>
    <w:rsid w:val="006B67CD"/>
    <w:rsid w:val="006B7060"/>
    <w:rsid w:val="006C011C"/>
    <w:rsid w:val="006C0435"/>
    <w:rsid w:val="006C0500"/>
    <w:rsid w:val="006C2DB6"/>
    <w:rsid w:val="006C324B"/>
    <w:rsid w:val="006C3273"/>
    <w:rsid w:val="006C49C0"/>
    <w:rsid w:val="006C49F7"/>
    <w:rsid w:val="006C4DE5"/>
    <w:rsid w:val="006C60F5"/>
    <w:rsid w:val="006C6FE2"/>
    <w:rsid w:val="006C71B9"/>
    <w:rsid w:val="006C725D"/>
    <w:rsid w:val="006D06D5"/>
    <w:rsid w:val="006D0867"/>
    <w:rsid w:val="006D2AE0"/>
    <w:rsid w:val="006D3267"/>
    <w:rsid w:val="006D35AC"/>
    <w:rsid w:val="006D4470"/>
    <w:rsid w:val="006D4547"/>
    <w:rsid w:val="006D4793"/>
    <w:rsid w:val="006D47C2"/>
    <w:rsid w:val="006D4A08"/>
    <w:rsid w:val="006D4E89"/>
    <w:rsid w:val="006D6B15"/>
    <w:rsid w:val="006D724E"/>
    <w:rsid w:val="006D74DB"/>
    <w:rsid w:val="006E015B"/>
    <w:rsid w:val="006E0A56"/>
    <w:rsid w:val="006E1277"/>
    <w:rsid w:val="006E1340"/>
    <w:rsid w:val="006E178B"/>
    <w:rsid w:val="006E1EC1"/>
    <w:rsid w:val="006E2212"/>
    <w:rsid w:val="006E2B88"/>
    <w:rsid w:val="006E2FC2"/>
    <w:rsid w:val="006E38AA"/>
    <w:rsid w:val="006E4A45"/>
    <w:rsid w:val="006E52D9"/>
    <w:rsid w:val="006E64F9"/>
    <w:rsid w:val="006E6571"/>
    <w:rsid w:val="006E72F0"/>
    <w:rsid w:val="006E7390"/>
    <w:rsid w:val="006F0028"/>
    <w:rsid w:val="006F1341"/>
    <w:rsid w:val="006F17DA"/>
    <w:rsid w:val="006F1CFB"/>
    <w:rsid w:val="006F29F6"/>
    <w:rsid w:val="006F37A0"/>
    <w:rsid w:val="006F3FC3"/>
    <w:rsid w:val="006F40F3"/>
    <w:rsid w:val="006F49BF"/>
    <w:rsid w:val="006F5AB0"/>
    <w:rsid w:val="006F5C8F"/>
    <w:rsid w:val="006F642A"/>
    <w:rsid w:val="006F6CB8"/>
    <w:rsid w:val="007003B9"/>
    <w:rsid w:val="00700451"/>
    <w:rsid w:val="007006BB"/>
    <w:rsid w:val="00700B33"/>
    <w:rsid w:val="00701B6D"/>
    <w:rsid w:val="0070202F"/>
    <w:rsid w:val="00702078"/>
    <w:rsid w:val="007023E8"/>
    <w:rsid w:val="00704AFA"/>
    <w:rsid w:val="00704C86"/>
    <w:rsid w:val="007051A8"/>
    <w:rsid w:val="00705BFC"/>
    <w:rsid w:val="00705C6F"/>
    <w:rsid w:val="0070657A"/>
    <w:rsid w:val="007068E1"/>
    <w:rsid w:val="00707575"/>
    <w:rsid w:val="00707CC8"/>
    <w:rsid w:val="0071036F"/>
    <w:rsid w:val="00710499"/>
    <w:rsid w:val="00710570"/>
    <w:rsid w:val="00711844"/>
    <w:rsid w:val="00712A5D"/>
    <w:rsid w:val="00713636"/>
    <w:rsid w:val="007136FF"/>
    <w:rsid w:val="0071386A"/>
    <w:rsid w:val="00713E94"/>
    <w:rsid w:val="00715853"/>
    <w:rsid w:val="00715B8A"/>
    <w:rsid w:val="00715D35"/>
    <w:rsid w:val="00716743"/>
    <w:rsid w:val="00716AF8"/>
    <w:rsid w:val="00716E33"/>
    <w:rsid w:val="00716F6E"/>
    <w:rsid w:val="00717A10"/>
    <w:rsid w:val="007215A0"/>
    <w:rsid w:val="0072166C"/>
    <w:rsid w:val="00722194"/>
    <w:rsid w:val="0072419C"/>
    <w:rsid w:val="00724881"/>
    <w:rsid w:val="007248D1"/>
    <w:rsid w:val="00724E5B"/>
    <w:rsid w:val="007258A9"/>
    <w:rsid w:val="007259F2"/>
    <w:rsid w:val="00726193"/>
    <w:rsid w:val="007268C1"/>
    <w:rsid w:val="00726F5B"/>
    <w:rsid w:val="00726F76"/>
    <w:rsid w:val="00727A29"/>
    <w:rsid w:val="00730592"/>
    <w:rsid w:val="0073197B"/>
    <w:rsid w:val="00734D4C"/>
    <w:rsid w:val="00735CC5"/>
    <w:rsid w:val="007366F5"/>
    <w:rsid w:val="00736704"/>
    <w:rsid w:val="00736889"/>
    <w:rsid w:val="007376CD"/>
    <w:rsid w:val="00737788"/>
    <w:rsid w:val="007378B0"/>
    <w:rsid w:val="007405BF"/>
    <w:rsid w:val="007408DC"/>
    <w:rsid w:val="0074138A"/>
    <w:rsid w:val="0074199E"/>
    <w:rsid w:val="00741C55"/>
    <w:rsid w:val="0074250F"/>
    <w:rsid w:val="00742ABC"/>
    <w:rsid w:val="00742DB0"/>
    <w:rsid w:val="00742F10"/>
    <w:rsid w:val="007433ED"/>
    <w:rsid w:val="0074385C"/>
    <w:rsid w:val="00743C8E"/>
    <w:rsid w:val="00744BED"/>
    <w:rsid w:val="0074517E"/>
    <w:rsid w:val="00745982"/>
    <w:rsid w:val="007465FA"/>
    <w:rsid w:val="00746C9A"/>
    <w:rsid w:val="00750580"/>
    <w:rsid w:val="00750A6B"/>
    <w:rsid w:val="00751062"/>
    <w:rsid w:val="00751387"/>
    <w:rsid w:val="00751520"/>
    <w:rsid w:val="00752857"/>
    <w:rsid w:val="0075301F"/>
    <w:rsid w:val="00755B2F"/>
    <w:rsid w:val="007561DA"/>
    <w:rsid w:val="0075647C"/>
    <w:rsid w:val="007564BB"/>
    <w:rsid w:val="00756A99"/>
    <w:rsid w:val="00757071"/>
    <w:rsid w:val="0075793A"/>
    <w:rsid w:val="007606BE"/>
    <w:rsid w:val="00761A05"/>
    <w:rsid w:val="00762844"/>
    <w:rsid w:val="00764117"/>
    <w:rsid w:val="007650BC"/>
    <w:rsid w:val="00766156"/>
    <w:rsid w:val="00766464"/>
    <w:rsid w:val="0076713A"/>
    <w:rsid w:val="0076717D"/>
    <w:rsid w:val="0076763D"/>
    <w:rsid w:val="00767FEE"/>
    <w:rsid w:val="0077137D"/>
    <w:rsid w:val="007714D8"/>
    <w:rsid w:val="00772004"/>
    <w:rsid w:val="007722F1"/>
    <w:rsid w:val="00773056"/>
    <w:rsid w:val="00773989"/>
    <w:rsid w:val="00773D89"/>
    <w:rsid w:val="00773F75"/>
    <w:rsid w:val="00774909"/>
    <w:rsid w:val="00774F87"/>
    <w:rsid w:val="0077517D"/>
    <w:rsid w:val="007751DC"/>
    <w:rsid w:val="00775498"/>
    <w:rsid w:val="007756CD"/>
    <w:rsid w:val="00775C53"/>
    <w:rsid w:val="00775F60"/>
    <w:rsid w:val="007773D4"/>
    <w:rsid w:val="00777CF3"/>
    <w:rsid w:val="0078030C"/>
    <w:rsid w:val="00780798"/>
    <w:rsid w:val="00781B49"/>
    <w:rsid w:val="00782A5C"/>
    <w:rsid w:val="007838A9"/>
    <w:rsid w:val="007844CC"/>
    <w:rsid w:val="007845AE"/>
    <w:rsid w:val="00785339"/>
    <w:rsid w:val="00785EE9"/>
    <w:rsid w:val="007863AA"/>
    <w:rsid w:val="007879FB"/>
    <w:rsid w:val="00790BD6"/>
    <w:rsid w:val="0079282B"/>
    <w:rsid w:val="00792CB2"/>
    <w:rsid w:val="007937E4"/>
    <w:rsid w:val="0079414F"/>
    <w:rsid w:val="007944C8"/>
    <w:rsid w:val="007958AC"/>
    <w:rsid w:val="00797135"/>
    <w:rsid w:val="00797D51"/>
    <w:rsid w:val="007A0699"/>
    <w:rsid w:val="007A1F53"/>
    <w:rsid w:val="007A24B4"/>
    <w:rsid w:val="007A3000"/>
    <w:rsid w:val="007A3B33"/>
    <w:rsid w:val="007A3BAF"/>
    <w:rsid w:val="007A4A45"/>
    <w:rsid w:val="007A4D3E"/>
    <w:rsid w:val="007A549E"/>
    <w:rsid w:val="007A587B"/>
    <w:rsid w:val="007A62E7"/>
    <w:rsid w:val="007A7C60"/>
    <w:rsid w:val="007B1436"/>
    <w:rsid w:val="007B1543"/>
    <w:rsid w:val="007B198B"/>
    <w:rsid w:val="007B1A71"/>
    <w:rsid w:val="007B1C5B"/>
    <w:rsid w:val="007B223E"/>
    <w:rsid w:val="007B27BC"/>
    <w:rsid w:val="007B2FB4"/>
    <w:rsid w:val="007B30F5"/>
    <w:rsid w:val="007B3EB5"/>
    <w:rsid w:val="007B55F6"/>
    <w:rsid w:val="007B57E7"/>
    <w:rsid w:val="007B5D77"/>
    <w:rsid w:val="007B621A"/>
    <w:rsid w:val="007B638B"/>
    <w:rsid w:val="007B64B5"/>
    <w:rsid w:val="007B739F"/>
    <w:rsid w:val="007B7706"/>
    <w:rsid w:val="007C0572"/>
    <w:rsid w:val="007C2A24"/>
    <w:rsid w:val="007C2F78"/>
    <w:rsid w:val="007C3666"/>
    <w:rsid w:val="007C4033"/>
    <w:rsid w:val="007C4CD2"/>
    <w:rsid w:val="007C50CC"/>
    <w:rsid w:val="007C513F"/>
    <w:rsid w:val="007C5F5D"/>
    <w:rsid w:val="007C60E4"/>
    <w:rsid w:val="007C62A1"/>
    <w:rsid w:val="007C6ADD"/>
    <w:rsid w:val="007C75C6"/>
    <w:rsid w:val="007C7D8C"/>
    <w:rsid w:val="007C7DBB"/>
    <w:rsid w:val="007D107B"/>
    <w:rsid w:val="007D1C8E"/>
    <w:rsid w:val="007D2F1B"/>
    <w:rsid w:val="007D349D"/>
    <w:rsid w:val="007D4CC9"/>
    <w:rsid w:val="007D61C5"/>
    <w:rsid w:val="007D73D8"/>
    <w:rsid w:val="007E0602"/>
    <w:rsid w:val="007E1396"/>
    <w:rsid w:val="007E23D8"/>
    <w:rsid w:val="007E27C3"/>
    <w:rsid w:val="007E29AE"/>
    <w:rsid w:val="007E379B"/>
    <w:rsid w:val="007E3A0D"/>
    <w:rsid w:val="007E4511"/>
    <w:rsid w:val="007E4E30"/>
    <w:rsid w:val="007E4E77"/>
    <w:rsid w:val="007E58E2"/>
    <w:rsid w:val="007E59BA"/>
    <w:rsid w:val="007E5F14"/>
    <w:rsid w:val="007E641B"/>
    <w:rsid w:val="007E6D12"/>
    <w:rsid w:val="007E7097"/>
    <w:rsid w:val="007F0390"/>
    <w:rsid w:val="007F182F"/>
    <w:rsid w:val="007F1E54"/>
    <w:rsid w:val="007F2596"/>
    <w:rsid w:val="007F3BB8"/>
    <w:rsid w:val="007F3F3B"/>
    <w:rsid w:val="007F405B"/>
    <w:rsid w:val="007F4351"/>
    <w:rsid w:val="007F4561"/>
    <w:rsid w:val="007F6E43"/>
    <w:rsid w:val="007F74B1"/>
    <w:rsid w:val="0080054C"/>
    <w:rsid w:val="008012F6"/>
    <w:rsid w:val="00801B7A"/>
    <w:rsid w:val="0080238B"/>
    <w:rsid w:val="00802D85"/>
    <w:rsid w:val="00802F35"/>
    <w:rsid w:val="0080347F"/>
    <w:rsid w:val="00803DA4"/>
    <w:rsid w:val="0080602B"/>
    <w:rsid w:val="00806069"/>
    <w:rsid w:val="00806323"/>
    <w:rsid w:val="00806480"/>
    <w:rsid w:val="00806D0A"/>
    <w:rsid w:val="008072C1"/>
    <w:rsid w:val="00807485"/>
    <w:rsid w:val="0081065E"/>
    <w:rsid w:val="00810987"/>
    <w:rsid w:val="00810C5B"/>
    <w:rsid w:val="00810C8E"/>
    <w:rsid w:val="0081120C"/>
    <w:rsid w:val="008116A8"/>
    <w:rsid w:val="00811E5E"/>
    <w:rsid w:val="00811FEB"/>
    <w:rsid w:val="008126A5"/>
    <w:rsid w:val="00812A4A"/>
    <w:rsid w:val="008143D4"/>
    <w:rsid w:val="00814668"/>
    <w:rsid w:val="00814753"/>
    <w:rsid w:val="0081489B"/>
    <w:rsid w:val="00815867"/>
    <w:rsid w:val="0081589E"/>
    <w:rsid w:val="0081675B"/>
    <w:rsid w:val="00820678"/>
    <w:rsid w:val="008210F9"/>
    <w:rsid w:val="0082178C"/>
    <w:rsid w:val="00821B65"/>
    <w:rsid w:val="00822BB5"/>
    <w:rsid w:val="0082338E"/>
    <w:rsid w:val="008233C5"/>
    <w:rsid w:val="008238CC"/>
    <w:rsid w:val="00823D9B"/>
    <w:rsid w:val="00824847"/>
    <w:rsid w:val="008249FA"/>
    <w:rsid w:val="008252CD"/>
    <w:rsid w:val="00825F0D"/>
    <w:rsid w:val="00826444"/>
    <w:rsid w:val="00826713"/>
    <w:rsid w:val="00826896"/>
    <w:rsid w:val="00827F07"/>
    <w:rsid w:val="00830C05"/>
    <w:rsid w:val="00831047"/>
    <w:rsid w:val="00834029"/>
    <w:rsid w:val="00834886"/>
    <w:rsid w:val="00834FB9"/>
    <w:rsid w:val="00835B77"/>
    <w:rsid w:val="00835F35"/>
    <w:rsid w:val="008360CB"/>
    <w:rsid w:val="008370AC"/>
    <w:rsid w:val="008372AC"/>
    <w:rsid w:val="0084012C"/>
    <w:rsid w:val="00841260"/>
    <w:rsid w:val="008424C6"/>
    <w:rsid w:val="008426AA"/>
    <w:rsid w:val="0084290A"/>
    <w:rsid w:val="00842B9B"/>
    <w:rsid w:val="00843811"/>
    <w:rsid w:val="00844F96"/>
    <w:rsid w:val="008454D3"/>
    <w:rsid w:val="008457AA"/>
    <w:rsid w:val="00846282"/>
    <w:rsid w:val="008465DB"/>
    <w:rsid w:val="00846CA4"/>
    <w:rsid w:val="00846CD5"/>
    <w:rsid w:val="008470DE"/>
    <w:rsid w:val="00847713"/>
    <w:rsid w:val="00847D4E"/>
    <w:rsid w:val="00847FF8"/>
    <w:rsid w:val="008501FB"/>
    <w:rsid w:val="00850D9E"/>
    <w:rsid w:val="008510FF"/>
    <w:rsid w:val="008519C7"/>
    <w:rsid w:val="00851B52"/>
    <w:rsid w:val="00851DBD"/>
    <w:rsid w:val="00851F81"/>
    <w:rsid w:val="008526C4"/>
    <w:rsid w:val="00852C95"/>
    <w:rsid w:val="00852E2B"/>
    <w:rsid w:val="008538A1"/>
    <w:rsid w:val="00854876"/>
    <w:rsid w:val="008548BF"/>
    <w:rsid w:val="00855555"/>
    <w:rsid w:val="00855E13"/>
    <w:rsid w:val="008571FE"/>
    <w:rsid w:val="00857CBD"/>
    <w:rsid w:val="00860846"/>
    <w:rsid w:val="00860D9A"/>
    <w:rsid w:val="00861739"/>
    <w:rsid w:val="008619B4"/>
    <w:rsid w:val="00861BBD"/>
    <w:rsid w:val="00861C0F"/>
    <w:rsid w:val="00862AFD"/>
    <w:rsid w:val="00862DB5"/>
    <w:rsid w:val="00862E31"/>
    <w:rsid w:val="00863A95"/>
    <w:rsid w:val="00863D52"/>
    <w:rsid w:val="00863DFF"/>
    <w:rsid w:val="00864019"/>
    <w:rsid w:val="00865B3D"/>
    <w:rsid w:val="00866018"/>
    <w:rsid w:val="008665E3"/>
    <w:rsid w:val="00866CA7"/>
    <w:rsid w:val="00866D5F"/>
    <w:rsid w:val="00867B19"/>
    <w:rsid w:val="00867C84"/>
    <w:rsid w:val="00867FF2"/>
    <w:rsid w:val="00870B71"/>
    <w:rsid w:val="00870CE4"/>
    <w:rsid w:val="00871DF8"/>
    <w:rsid w:val="00871EDE"/>
    <w:rsid w:val="00873054"/>
    <w:rsid w:val="00873503"/>
    <w:rsid w:val="00873919"/>
    <w:rsid w:val="00873C7E"/>
    <w:rsid w:val="0087409C"/>
    <w:rsid w:val="0087473A"/>
    <w:rsid w:val="00874BCC"/>
    <w:rsid w:val="008753B9"/>
    <w:rsid w:val="008755C2"/>
    <w:rsid w:val="00875922"/>
    <w:rsid w:val="00875FAE"/>
    <w:rsid w:val="0087672A"/>
    <w:rsid w:val="008809B3"/>
    <w:rsid w:val="00884996"/>
    <w:rsid w:val="008862E0"/>
    <w:rsid w:val="0088759E"/>
    <w:rsid w:val="00887D07"/>
    <w:rsid w:val="00890CB6"/>
    <w:rsid w:val="0089108A"/>
    <w:rsid w:val="008918AB"/>
    <w:rsid w:val="008923D7"/>
    <w:rsid w:val="0089294C"/>
    <w:rsid w:val="0089386C"/>
    <w:rsid w:val="00893AD2"/>
    <w:rsid w:val="00894B6C"/>
    <w:rsid w:val="008957D1"/>
    <w:rsid w:val="00895874"/>
    <w:rsid w:val="00896794"/>
    <w:rsid w:val="00897E1D"/>
    <w:rsid w:val="008A06EB"/>
    <w:rsid w:val="008A0741"/>
    <w:rsid w:val="008A08F4"/>
    <w:rsid w:val="008A0B16"/>
    <w:rsid w:val="008A17E5"/>
    <w:rsid w:val="008A218A"/>
    <w:rsid w:val="008A26F4"/>
    <w:rsid w:val="008A3299"/>
    <w:rsid w:val="008A3302"/>
    <w:rsid w:val="008A3670"/>
    <w:rsid w:val="008A3AED"/>
    <w:rsid w:val="008A3DD7"/>
    <w:rsid w:val="008A445C"/>
    <w:rsid w:val="008A475B"/>
    <w:rsid w:val="008A4C4F"/>
    <w:rsid w:val="008A5687"/>
    <w:rsid w:val="008A590F"/>
    <w:rsid w:val="008A6493"/>
    <w:rsid w:val="008A674E"/>
    <w:rsid w:val="008A7765"/>
    <w:rsid w:val="008A77A3"/>
    <w:rsid w:val="008B0CEB"/>
    <w:rsid w:val="008B2524"/>
    <w:rsid w:val="008B32D7"/>
    <w:rsid w:val="008B34B0"/>
    <w:rsid w:val="008B3F4A"/>
    <w:rsid w:val="008B48A5"/>
    <w:rsid w:val="008B4D38"/>
    <w:rsid w:val="008B5007"/>
    <w:rsid w:val="008B6E9A"/>
    <w:rsid w:val="008B7507"/>
    <w:rsid w:val="008B762D"/>
    <w:rsid w:val="008C0BFD"/>
    <w:rsid w:val="008C0C1E"/>
    <w:rsid w:val="008C0DA5"/>
    <w:rsid w:val="008C0E2D"/>
    <w:rsid w:val="008C1E92"/>
    <w:rsid w:val="008C3CD0"/>
    <w:rsid w:val="008C4008"/>
    <w:rsid w:val="008C40AC"/>
    <w:rsid w:val="008C41A0"/>
    <w:rsid w:val="008C55CD"/>
    <w:rsid w:val="008C5DD9"/>
    <w:rsid w:val="008C5FFE"/>
    <w:rsid w:val="008C6430"/>
    <w:rsid w:val="008C6A26"/>
    <w:rsid w:val="008C70D3"/>
    <w:rsid w:val="008C74DA"/>
    <w:rsid w:val="008D112E"/>
    <w:rsid w:val="008D2857"/>
    <w:rsid w:val="008D347C"/>
    <w:rsid w:val="008D4296"/>
    <w:rsid w:val="008D4FFE"/>
    <w:rsid w:val="008D5699"/>
    <w:rsid w:val="008D6D0E"/>
    <w:rsid w:val="008D74DE"/>
    <w:rsid w:val="008D75A3"/>
    <w:rsid w:val="008E0673"/>
    <w:rsid w:val="008E079B"/>
    <w:rsid w:val="008E0B89"/>
    <w:rsid w:val="008E0FDC"/>
    <w:rsid w:val="008E1F3D"/>
    <w:rsid w:val="008E2A34"/>
    <w:rsid w:val="008E3D6A"/>
    <w:rsid w:val="008E3F71"/>
    <w:rsid w:val="008E435B"/>
    <w:rsid w:val="008E51EB"/>
    <w:rsid w:val="008E52B5"/>
    <w:rsid w:val="008E54CF"/>
    <w:rsid w:val="008E5AA8"/>
    <w:rsid w:val="008E5FC6"/>
    <w:rsid w:val="008E65C0"/>
    <w:rsid w:val="008E66E0"/>
    <w:rsid w:val="008E680F"/>
    <w:rsid w:val="008E6819"/>
    <w:rsid w:val="008E7D7F"/>
    <w:rsid w:val="008F0852"/>
    <w:rsid w:val="008F2A63"/>
    <w:rsid w:val="008F2CB0"/>
    <w:rsid w:val="008F43FB"/>
    <w:rsid w:val="008F464C"/>
    <w:rsid w:val="008F50EF"/>
    <w:rsid w:val="008F634B"/>
    <w:rsid w:val="008F6507"/>
    <w:rsid w:val="008F705F"/>
    <w:rsid w:val="008F7123"/>
    <w:rsid w:val="008F7162"/>
    <w:rsid w:val="008F734A"/>
    <w:rsid w:val="008F7681"/>
    <w:rsid w:val="008F771E"/>
    <w:rsid w:val="009002B6"/>
    <w:rsid w:val="0090081A"/>
    <w:rsid w:val="00900B40"/>
    <w:rsid w:val="00901DD2"/>
    <w:rsid w:val="0090230B"/>
    <w:rsid w:val="00902682"/>
    <w:rsid w:val="00902EC0"/>
    <w:rsid w:val="00902FB7"/>
    <w:rsid w:val="00903B1A"/>
    <w:rsid w:val="00904C01"/>
    <w:rsid w:val="00905526"/>
    <w:rsid w:val="00905E43"/>
    <w:rsid w:val="00906130"/>
    <w:rsid w:val="009063CF"/>
    <w:rsid w:val="00906ABF"/>
    <w:rsid w:val="00907115"/>
    <w:rsid w:val="00907662"/>
    <w:rsid w:val="009079BB"/>
    <w:rsid w:val="00907E2F"/>
    <w:rsid w:val="00907FC3"/>
    <w:rsid w:val="009100FB"/>
    <w:rsid w:val="009103E3"/>
    <w:rsid w:val="009134B6"/>
    <w:rsid w:val="009139DE"/>
    <w:rsid w:val="00913B83"/>
    <w:rsid w:val="00913E54"/>
    <w:rsid w:val="00914777"/>
    <w:rsid w:val="009148C0"/>
    <w:rsid w:val="00915170"/>
    <w:rsid w:val="009152E9"/>
    <w:rsid w:val="009159FE"/>
    <w:rsid w:val="00916129"/>
    <w:rsid w:val="0091672B"/>
    <w:rsid w:val="00916BDD"/>
    <w:rsid w:val="00917175"/>
    <w:rsid w:val="0091767D"/>
    <w:rsid w:val="0092029C"/>
    <w:rsid w:val="00920B67"/>
    <w:rsid w:val="009212C5"/>
    <w:rsid w:val="00921B76"/>
    <w:rsid w:val="00921BEB"/>
    <w:rsid w:val="00922426"/>
    <w:rsid w:val="00922427"/>
    <w:rsid w:val="00922706"/>
    <w:rsid w:val="00922BF6"/>
    <w:rsid w:val="00922C74"/>
    <w:rsid w:val="00923166"/>
    <w:rsid w:val="0092417F"/>
    <w:rsid w:val="00924661"/>
    <w:rsid w:val="00924740"/>
    <w:rsid w:val="00925BB1"/>
    <w:rsid w:val="00925EAC"/>
    <w:rsid w:val="00925EC0"/>
    <w:rsid w:val="0092718F"/>
    <w:rsid w:val="0092756A"/>
    <w:rsid w:val="009278A2"/>
    <w:rsid w:val="00930D58"/>
    <w:rsid w:val="00930DF3"/>
    <w:rsid w:val="009313B9"/>
    <w:rsid w:val="0093183C"/>
    <w:rsid w:val="0093244E"/>
    <w:rsid w:val="0093360C"/>
    <w:rsid w:val="0093409A"/>
    <w:rsid w:val="00934920"/>
    <w:rsid w:val="00935053"/>
    <w:rsid w:val="0093537D"/>
    <w:rsid w:val="00935575"/>
    <w:rsid w:val="0093724A"/>
    <w:rsid w:val="009378D7"/>
    <w:rsid w:val="00937AD4"/>
    <w:rsid w:val="00937C2A"/>
    <w:rsid w:val="00937FDD"/>
    <w:rsid w:val="00941078"/>
    <w:rsid w:val="00941394"/>
    <w:rsid w:val="00941CE4"/>
    <w:rsid w:val="00942989"/>
    <w:rsid w:val="0094399B"/>
    <w:rsid w:val="00943BE5"/>
    <w:rsid w:val="00944031"/>
    <w:rsid w:val="009442E5"/>
    <w:rsid w:val="00944C53"/>
    <w:rsid w:val="00944D98"/>
    <w:rsid w:val="00945020"/>
    <w:rsid w:val="00945105"/>
    <w:rsid w:val="009460A5"/>
    <w:rsid w:val="00946AF9"/>
    <w:rsid w:val="00946FFC"/>
    <w:rsid w:val="00951253"/>
    <w:rsid w:val="00951C30"/>
    <w:rsid w:val="00951FF0"/>
    <w:rsid w:val="00952471"/>
    <w:rsid w:val="009539A4"/>
    <w:rsid w:val="0095441D"/>
    <w:rsid w:val="00954809"/>
    <w:rsid w:val="00954DB5"/>
    <w:rsid w:val="0095648D"/>
    <w:rsid w:val="00956E09"/>
    <w:rsid w:val="00956F0F"/>
    <w:rsid w:val="00956FC7"/>
    <w:rsid w:val="00957C7D"/>
    <w:rsid w:val="00960903"/>
    <w:rsid w:val="00961295"/>
    <w:rsid w:val="00962887"/>
    <w:rsid w:val="00963257"/>
    <w:rsid w:val="009634E8"/>
    <w:rsid w:val="0096386F"/>
    <w:rsid w:val="00964617"/>
    <w:rsid w:val="00964ACD"/>
    <w:rsid w:val="00964BF8"/>
    <w:rsid w:val="00965AD2"/>
    <w:rsid w:val="009668AC"/>
    <w:rsid w:val="00966ABB"/>
    <w:rsid w:val="00966C71"/>
    <w:rsid w:val="00967111"/>
    <w:rsid w:val="00967214"/>
    <w:rsid w:val="0097046C"/>
    <w:rsid w:val="00970ED8"/>
    <w:rsid w:val="009716DB"/>
    <w:rsid w:val="009717B1"/>
    <w:rsid w:val="00971C2A"/>
    <w:rsid w:val="009724E7"/>
    <w:rsid w:val="009743C5"/>
    <w:rsid w:val="00974553"/>
    <w:rsid w:val="00977034"/>
    <w:rsid w:val="009777B0"/>
    <w:rsid w:val="00977E83"/>
    <w:rsid w:val="00981AB4"/>
    <w:rsid w:val="00982092"/>
    <w:rsid w:val="0098322D"/>
    <w:rsid w:val="00983A02"/>
    <w:rsid w:val="00983B9F"/>
    <w:rsid w:val="00983E1D"/>
    <w:rsid w:val="00984175"/>
    <w:rsid w:val="0098433C"/>
    <w:rsid w:val="009851FC"/>
    <w:rsid w:val="00987FD8"/>
    <w:rsid w:val="0099046A"/>
    <w:rsid w:val="00990C7E"/>
    <w:rsid w:val="00990E38"/>
    <w:rsid w:val="00991547"/>
    <w:rsid w:val="0099205F"/>
    <w:rsid w:val="009931BB"/>
    <w:rsid w:val="009932F8"/>
    <w:rsid w:val="009936E2"/>
    <w:rsid w:val="00993E6C"/>
    <w:rsid w:val="00996075"/>
    <w:rsid w:val="00997B6D"/>
    <w:rsid w:val="009A0FEE"/>
    <w:rsid w:val="009A12B0"/>
    <w:rsid w:val="009A195C"/>
    <w:rsid w:val="009A1B0E"/>
    <w:rsid w:val="009A2CA2"/>
    <w:rsid w:val="009A372B"/>
    <w:rsid w:val="009A49EF"/>
    <w:rsid w:val="009A5D42"/>
    <w:rsid w:val="009A711E"/>
    <w:rsid w:val="009A74DF"/>
    <w:rsid w:val="009A770B"/>
    <w:rsid w:val="009A7C5D"/>
    <w:rsid w:val="009B0393"/>
    <w:rsid w:val="009B16B3"/>
    <w:rsid w:val="009B1712"/>
    <w:rsid w:val="009B2AFA"/>
    <w:rsid w:val="009B2F66"/>
    <w:rsid w:val="009B387C"/>
    <w:rsid w:val="009B574F"/>
    <w:rsid w:val="009B61B1"/>
    <w:rsid w:val="009B6247"/>
    <w:rsid w:val="009B6329"/>
    <w:rsid w:val="009B6997"/>
    <w:rsid w:val="009B750B"/>
    <w:rsid w:val="009B7E21"/>
    <w:rsid w:val="009C23B5"/>
    <w:rsid w:val="009C2492"/>
    <w:rsid w:val="009C262F"/>
    <w:rsid w:val="009C347F"/>
    <w:rsid w:val="009C422B"/>
    <w:rsid w:val="009C4697"/>
    <w:rsid w:val="009C46BF"/>
    <w:rsid w:val="009C555C"/>
    <w:rsid w:val="009C6B6F"/>
    <w:rsid w:val="009C6F0C"/>
    <w:rsid w:val="009C70FA"/>
    <w:rsid w:val="009C72D1"/>
    <w:rsid w:val="009C744D"/>
    <w:rsid w:val="009C7753"/>
    <w:rsid w:val="009D037F"/>
    <w:rsid w:val="009D0613"/>
    <w:rsid w:val="009D0F66"/>
    <w:rsid w:val="009D376C"/>
    <w:rsid w:val="009D3984"/>
    <w:rsid w:val="009D4071"/>
    <w:rsid w:val="009D445E"/>
    <w:rsid w:val="009D47EE"/>
    <w:rsid w:val="009D51FB"/>
    <w:rsid w:val="009D535C"/>
    <w:rsid w:val="009D5AE7"/>
    <w:rsid w:val="009D71B6"/>
    <w:rsid w:val="009D7382"/>
    <w:rsid w:val="009D7A5C"/>
    <w:rsid w:val="009E08A9"/>
    <w:rsid w:val="009E26A3"/>
    <w:rsid w:val="009E2B87"/>
    <w:rsid w:val="009E40F7"/>
    <w:rsid w:val="009E44F3"/>
    <w:rsid w:val="009E4A5F"/>
    <w:rsid w:val="009E5750"/>
    <w:rsid w:val="009E5B17"/>
    <w:rsid w:val="009E5D5E"/>
    <w:rsid w:val="009E5D8D"/>
    <w:rsid w:val="009E60F9"/>
    <w:rsid w:val="009E6C7A"/>
    <w:rsid w:val="009E7D2F"/>
    <w:rsid w:val="009F1808"/>
    <w:rsid w:val="009F1C5D"/>
    <w:rsid w:val="009F21ED"/>
    <w:rsid w:val="009F25A0"/>
    <w:rsid w:val="009F34E7"/>
    <w:rsid w:val="009F363C"/>
    <w:rsid w:val="009F36F2"/>
    <w:rsid w:val="009F3CB4"/>
    <w:rsid w:val="009F3CB5"/>
    <w:rsid w:val="009F47A0"/>
    <w:rsid w:val="009F4B8B"/>
    <w:rsid w:val="009F5310"/>
    <w:rsid w:val="009F577C"/>
    <w:rsid w:val="009F5CDE"/>
    <w:rsid w:val="009F623D"/>
    <w:rsid w:val="009F67D7"/>
    <w:rsid w:val="009F69ED"/>
    <w:rsid w:val="009F6DAA"/>
    <w:rsid w:val="009F7077"/>
    <w:rsid w:val="009F729D"/>
    <w:rsid w:val="009F770F"/>
    <w:rsid w:val="009F7726"/>
    <w:rsid w:val="009F7C61"/>
    <w:rsid w:val="00A006B1"/>
    <w:rsid w:val="00A008D4"/>
    <w:rsid w:val="00A00A69"/>
    <w:rsid w:val="00A01539"/>
    <w:rsid w:val="00A01DCA"/>
    <w:rsid w:val="00A02274"/>
    <w:rsid w:val="00A02CDA"/>
    <w:rsid w:val="00A02F6D"/>
    <w:rsid w:val="00A049DC"/>
    <w:rsid w:val="00A04FB3"/>
    <w:rsid w:val="00A0511D"/>
    <w:rsid w:val="00A05CA7"/>
    <w:rsid w:val="00A05F99"/>
    <w:rsid w:val="00A07EDB"/>
    <w:rsid w:val="00A1048C"/>
    <w:rsid w:val="00A111A9"/>
    <w:rsid w:val="00A12147"/>
    <w:rsid w:val="00A1359E"/>
    <w:rsid w:val="00A13612"/>
    <w:rsid w:val="00A13C7B"/>
    <w:rsid w:val="00A1419C"/>
    <w:rsid w:val="00A14FA9"/>
    <w:rsid w:val="00A15141"/>
    <w:rsid w:val="00A154FD"/>
    <w:rsid w:val="00A1595F"/>
    <w:rsid w:val="00A16D22"/>
    <w:rsid w:val="00A1782C"/>
    <w:rsid w:val="00A202C4"/>
    <w:rsid w:val="00A20649"/>
    <w:rsid w:val="00A21F83"/>
    <w:rsid w:val="00A2283D"/>
    <w:rsid w:val="00A22E1F"/>
    <w:rsid w:val="00A23EA3"/>
    <w:rsid w:val="00A241DD"/>
    <w:rsid w:val="00A25675"/>
    <w:rsid w:val="00A25B26"/>
    <w:rsid w:val="00A25D63"/>
    <w:rsid w:val="00A26712"/>
    <w:rsid w:val="00A273BD"/>
    <w:rsid w:val="00A27749"/>
    <w:rsid w:val="00A278CA"/>
    <w:rsid w:val="00A32F17"/>
    <w:rsid w:val="00A32FC4"/>
    <w:rsid w:val="00A334D6"/>
    <w:rsid w:val="00A33582"/>
    <w:rsid w:val="00A34AB9"/>
    <w:rsid w:val="00A35F69"/>
    <w:rsid w:val="00A36931"/>
    <w:rsid w:val="00A40AB5"/>
    <w:rsid w:val="00A40B1F"/>
    <w:rsid w:val="00A4156F"/>
    <w:rsid w:val="00A41C85"/>
    <w:rsid w:val="00A4225A"/>
    <w:rsid w:val="00A424CC"/>
    <w:rsid w:val="00A42811"/>
    <w:rsid w:val="00A42FA7"/>
    <w:rsid w:val="00A43DC9"/>
    <w:rsid w:val="00A44ACE"/>
    <w:rsid w:val="00A45A10"/>
    <w:rsid w:val="00A46385"/>
    <w:rsid w:val="00A46878"/>
    <w:rsid w:val="00A47568"/>
    <w:rsid w:val="00A47719"/>
    <w:rsid w:val="00A5150D"/>
    <w:rsid w:val="00A5360B"/>
    <w:rsid w:val="00A53F9E"/>
    <w:rsid w:val="00A5663D"/>
    <w:rsid w:val="00A5687B"/>
    <w:rsid w:val="00A56C07"/>
    <w:rsid w:val="00A570BA"/>
    <w:rsid w:val="00A57F09"/>
    <w:rsid w:val="00A60F32"/>
    <w:rsid w:val="00A61D2E"/>
    <w:rsid w:val="00A61F67"/>
    <w:rsid w:val="00A6235C"/>
    <w:rsid w:val="00A62BFC"/>
    <w:rsid w:val="00A63AFF"/>
    <w:rsid w:val="00A63C49"/>
    <w:rsid w:val="00A64038"/>
    <w:rsid w:val="00A6466B"/>
    <w:rsid w:val="00A64A7F"/>
    <w:rsid w:val="00A64BBB"/>
    <w:rsid w:val="00A653ED"/>
    <w:rsid w:val="00A658A4"/>
    <w:rsid w:val="00A6731A"/>
    <w:rsid w:val="00A676FF"/>
    <w:rsid w:val="00A6777C"/>
    <w:rsid w:val="00A67BE6"/>
    <w:rsid w:val="00A70322"/>
    <w:rsid w:val="00A70B81"/>
    <w:rsid w:val="00A70FC0"/>
    <w:rsid w:val="00A7115B"/>
    <w:rsid w:val="00A7151D"/>
    <w:rsid w:val="00A718CD"/>
    <w:rsid w:val="00A72A73"/>
    <w:rsid w:val="00A72F36"/>
    <w:rsid w:val="00A740A9"/>
    <w:rsid w:val="00A748A8"/>
    <w:rsid w:val="00A75411"/>
    <w:rsid w:val="00A75A46"/>
    <w:rsid w:val="00A75A67"/>
    <w:rsid w:val="00A76113"/>
    <w:rsid w:val="00A7642F"/>
    <w:rsid w:val="00A77A47"/>
    <w:rsid w:val="00A8188D"/>
    <w:rsid w:val="00A81AAC"/>
    <w:rsid w:val="00A81BF8"/>
    <w:rsid w:val="00A81FEB"/>
    <w:rsid w:val="00A825C8"/>
    <w:rsid w:val="00A828F3"/>
    <w:rsid w:val="00A8450A"/>
    <w:rsid w:val="00A84C60"/>
    <w:rsid w:val="00A84D23"/>
    <w:rsid w:val="00A86190"/>
    <w:rsid w:val="00A863BE"/>
    <w:rsid w:val="00A870E3"/>
    <w:rsid w:val="00A90029"/>
    <w:rsid w:val="00A90390"/>
    <w:rsid w:val="00A9168A"/>
    <w:rsid w:val="00A93AE6"/>
    <w:rsid w:val="00A9431E"/>
    <w:rsid w:val="00A94DD6"/>
    <w:rsid w:val="00A95277"/>
    <w:rsid w:val="00A976ED"/>
    <w:rsid w:val="00A97CBE"/>
    <w:rsid w:val="00A97D88"/>
    <w:rsid w:val="00A97F8D"/>
    <w:rsid w:val="00AA01A0"/>
    <w:rsid w:val="00AA0ADE"/>
    <w:rsid w:val="00AA1B04"/>
    <w:rsid w:val="00AA1D8E"/>
    <w:rsid w:val="00AA2455"/>
    <w:rsid w:val="00AA2F56"/>
    <w:rsid w:val="00AA3099"/>
    <w:rsid w:val="00AA341D"/>
    <w:rsid w:val="00AA3602"/>
    <w:rsid w:val="00AA5AC2"/>
    <w:rsid w:val="00AA5F6A"/>
    <w:rsid w:val="00AA730B"/>
    <w:rsid w:val="00AB04A8"/>
    <w:rsid w:val="00AB1728"/>
    <w:rsid w:val="00AB1FA5"/>
    <w:rsid w:val="00AB2595"/>
    <w:rsid w:val="00AB29A3"/>
    <w:rsid w:val="00AB38EB"/>
    <w:rsid w:val="00AB3AC9"/>
    <w:rsid w:val="00AB43F6"/>
    <w:rsid w:val="00AB4FA7"/>
    <w:rsid w:val="00AB5D03"/>
    <w:rsid w:val="00AB6366"/>
    <w:rsid w:val="00AB6839"/>
    <w:rsid w:val="00AB6856"/>
    <w:rsid w:val="00AB6F0F"/>
    <w:rsid w:val="00AC006D"/>
    <w:rsid w:val="00AC0496"/>
    <w:rsid w:val="00AC067D"/>
    <w:rsid w:val="00AC0966"/>
    <w:rsid w:val="00AC17FC"/>
    <w:rsid w:val="00AC1953"/>
    <w:rsid w:val="00AC1A93"/>
    <w:rsid w:val="00AC1B82"/>
    <w:rsid w:val="00AC2634"/>
    <w:rsid w:val="00AC2784"/>
    <w:rsid w:val="00AC2A2F"/>
    <w:rsid w:val="00AC3514"/>
    <w:rsid w:val="00AC3C9C"/>
    <w:rsid w:val="00AC4169"/>
    <w:rsid w:val="00AC5D7E"/>
    <w:rsid w:val="00AC6928"/>
    <w:rsid w:val="00AC6E98"/>
    <w:rsid w:val="00AC7404"/>
    <w:rsid w:val="00AD03A6"/>
    <w:rsid w:val="00AD09AB"/>
    <w:rsid w:val="00AD19E0"/>
    <w:rsid w:val="00AD1CB4"/>
    <w:rsid w:val="00AD4544"/>
    <w:rsid w:val="00AD464F"/>
    <w:rsid w:val="00AD5290"/>
    <w:rsid w:val="00AD5A5C"/>
    <w:rsid w:val="00AD60B4"/>
    <w:rsid w:val="00AD7476"/>
    <w:rsid w:val="00AD75D1"/>
    <w:rsid w:val="00AD79BE"/>
    <w:rsid w:val="00AD7A38"/>
    <w:rsid w:val="00AE01C7"/>
    <w:rsid w:val="00AE01E4"/>
    <w:rsid w:val="00AE0648"/>
    <w:rsid w:val="00AE1553"/>
    <w:rsid w:val="00AE1B25"/>
    <w:rsid w:val="00AE3A1B"/>
    <w:rsid w:val="00AE4384"/>
    <w:rsid w:val="00AE472D"/>
    <w:rsid w:val="00AE5A1A"/>
    <w:rsid w:val="00AE6B9D"/>
    <w:rsid w:val="00AF0855"/>
    <w:rsid w:val="00AF209F"/>
    <w:rsid w:val="00AF2107"/>
    <w:rsid w:val="00AF213C"/>
    <w:rsid w:val="00AF2A3E"/>
    <w:rsid w:val="00AF2B91"/>
    <w:rsid w:val="00AF3165"/>
    <w:rsid w:val="00AF33E4"/>
    <w:rsid w:val="00AF3B36"/>
    <w:rsid w:val="00AF4216"/>
    <w:rsid w:val="00AF42A4"/>
    <w:rsid w:val="00AF4592"/>
    <w:rsid w:val="00AF45EE"/>
    <w:rsid w:val="00AF496D"/>
    <w:rsid w:val="00AF5F13"/>
    <w:rsid w:val="00AF690B"/>
    <w:rsid w:val="00AF6CBD"/>
    <w:rsid w:val="00B00083"/>
    <w:rsid w:val="00B00C0F"/>
    <w:rsid w:val="00B027D0"/>
    <w:rsid w:val="00B031F2"/>
    <w:rsid w:val="00B036B9"/>
    <w:rsid w:val="00B052C0"/>
    <w:rsid w:val="00B05461"/>
    <w:rsid w:val="00B05843"/>
    <w:rsid w:val="00B05D1A"/>
    <w:rsid w:val="00B06E2D"/>
    <w:rsid w:val="00B07251"/>
    <w:rsid w:val="00B0749C"/>
    <w:rsid w:val="00B101FF"/>
    <w:rsid w:val="00B102C6"/>
    <w:rsid w:val="00B113EB"/>
    <w:rsid w:val="00B11AC6"/>
    <w:rsid w:val="00B120A6"/>
    <w:rsid w:val="00B12B8B"/>
    <w:rsid w:val="00B12FE2"/>
    <w:rsid w:val="00B13234"/>
    <w:rsid w:val="00B13348"/>
    <w:rsid w:val="00B135DB"/>
    <w:rsid w:val="00B14DE5"/>
    <w:rsid w:val="00B16397"/>
    <w:rsid w:val="00B17187"/>
    <w:rsid w:val="00B17257"/>
    <w:rsid w:val="00B1730A"/>
    <w:rsid w:val="00B17634"/>
    <w:rsid w:val="00B17FBC"/>
    <w:rsid w:val="00B20D6B"/>
    <w:rsid w:val="00B20D92"/>
    <w:rsid w:val="00B21803"/>
    <w:rsid w:val="00B21812"/>
    <w:rsid w:val="00B218E0"/>
    <w:rsid w:val="00B21DD2"/>
    <w:rsid w:val="00B228E7"/>
    <w:rsid w:val="00B2391E"/>
    <w:rsid w:val="00B23AC2"/>
    <w:rsid w:val="00B23DA7"/>
    <w:rsid w:val="00B24A96"/>
    <w:rsid w:val="00B25AE8"/>
    <w:rsid w:val="00B25F7C"/>
    <w:rsid w:val="00B264DA"/>
    <w:rsid w:val="00B265EE"/>
    <w:rsid w:val="00B26940"/>
    <w:rsid w:val="00B26E03"/>
    <w:rsid w:val="00B275BC"/>
    <w:rsid w:val="00B27E89"/>
    <w:rsid w:val="00B27EA9"/>
    <w:rsid w:val="00B27F46"/>
    <w:rsid w:val="00B30F96"/>
    <w:rsid w:val="00B3117C"/>
    <w:rsid w:val="00B31DDC"/>
    <w:rsid w:val="00B3308C"/>
    <w:rsid w:val="00B3339A"/>
    <w:rsid w:val="00B3346A"/>
    <w:rsid w:val="00B33B6D"/>
    <w:rsid w:val="00B33CE7"/>
    <w:rsid w:val="00B35836"/>
    <w:rsid w:val="00B36D1D"/>
    <w:rsid w:val="00B36FD8"/>
    <w:rsid w:val="00B3797A"/>
    <w:rsid w:val="00B41001"/>
    <w:rsid w:val="00B41C09"/>
    <w:rsid w:val="00B4281B"/>
    <w:rsid w:val="00B42A88"/>
    <w:rsid w:val="00B4333C"/>
    <w:rsid w:val="00B4362A"/>
    <w:rsid w:val="00B43816"/>
    <w:rsid w:val="00B44234"/>
    <w:rsid w:val="00B4569F"/>
    <w:rsid w:val="00B45865"/>
    <w:rsid w:val="00B45CC4"/>
    <w:rsid w:val="00B462A9"/>
    <w:rsid w:val="00B4635E"/>
    <w:rsid w:val="00B468A0"/>
    <w:rsid w:val="00B474E1"/>
    <w:rsid w:val="00B47A2E"/>
    <w:rsid w:val="00B47B11"/>
    <w:rsid w:val="00B47BE0"/>
    <w:rsid w:val="00B50048"/>
    <w:rsid w:val="00B503B9"/>
    <w:rsid w:val="00B50401"/>
    <w:rsid w:val="00B50557"/>
    <w:rsid w:val="00B509A8"/>
    <w:rsid w:val="00B50C08"/>
    <w:rsid w:val="00B50D8A"/>
    <w:rsid w:val="00B51A19"/>
    <w:rsid w:val="00B52BF8"/>
    <w:rsid w:val="00B52DA7"/>
    <w:rsid w:val="00B53029"/>
    <w:rsid w:val="00B5385C"/>
    <w:rsid w:val="00B5429A"/>
    <w:rsid w:val="00B54F09"/>
    <w:rsid w:val="00B55092"/>
    <w:rsid w:val="00B55124"/>
    <w:rsid w:val="00B55144"/>
    <w:rsid w:val="00B5560F"/>
    <w:rsid w:val="00B55AFB"/>
    <w:rsid w:val="00B56C9D"/>
    <w:rsid w:val="00B57857"/>
    <w:rsid w:val="00B60AAD"/>
    <w:rsid w:val="00B60F60"/>
    <w:rsid w:val="00B61867"/>
    <w:rsid w:val="00B61ABF"/>
    <w:rsid w:val="00B61F51"/>
    <w:rsid w:val="00B6279E"/>
    <w:rsid w:val="00B627E8"/>
    <w:rsid w:val="00B63E73"/>
    <w:rsid w:val="00B647D4"/>
    <w:rsid w:val="00B64CDB"/>
    <w:rsid w:val="00B65715"/>
    <w:rsid w:val="00B66012"/>
    <w:rsid w:val="00B66B3B"/>
    <w:rsid w:val="00B674C3"/>
    <w:rsid w:val="00B7037D"/>
    <w:rsid w:val="00B70458"/>
    <w:rsid w:val="00B70639"/>
    <w:rsid w:val="00B707A0"/>
    <w:rsid w:val="00B70A87"/>
    <w:rsid w:val="00B71D8D"/>
    <w:rsid w:val="00B71EBA"/>
    <w:rsid w:val="00B722FF"/>
    <w:rsid w:val="00B727B9"/>
    <w:rsid w:val="00B72901"/>
    <w:rsid w:val="00B733A4"/>
    <w:rsid w:val="00B76C4C"/>
    <w:rsid w:val="00B77B82"/>
    <w:rsid w:val="00B80448"/>
    <w:rsid w:val="00B8166F"/>
    <w:rsid w:val="00B818EE"/>
    <w:rsid w:val="00B81C26"/>
    <w:rsid w:val="00B81CEB"/>
    <w:rsid w:val="00B81FA3"/>
    <w:rsid w:val="00B822DC"/>
    <w:rsid w:val="00B83388"/>
    <w:rsid w:val="00B84383"/>
    <w:rsid w:val="00B84AE1"/>
    <w:rsid w:val="00B84CDD"/>
    <w:rsid w:val="00B84E2D"/>
    <w:rsid w:val="00B85177"/>
    <w:rsid w:val="00B851DC"/>
    <w:rsid w:val="00B8646F"/>
    <w:rsid w:val="00B867B8"/>
    <w:rsid w:val="00B8698C"/>
    <w:rsid w:val="00B86A3F"/>
    <w:rsid w:val="00B86B28"/>
    <w:rsid w:val="00B86B66"/>
    <w:rsid w:val="00B87111"/>
    <w:rsid w:val="00B90029"/>
    <w:rsid w:val="00B903D1"/>
    <w:rsid w:val="00B910BF"/>
    <w:rsid w:val="00B91427"/>
    <w:rsid w:val="00B91FD2"/>
    <w:rsid w:val="00B930BB"/>
    <w:rsid w:val="00B93351"/>
    <w:rsid w:val="00B93502"/>
    <w:rsid w:val="00B93750"/>
    <w:rsid w:val="00B93B8D"/>
    <w:rsid w:val="00B95937"/>
    <w:rsid w:val="00B95BD8"/>
    <w:rsid w:val="00B95F67"/>
    <w:rsid w:val="00B96D0B"/>
    <w:rsid w:val="00B9702B"/>
    <w:rsid w:val="00B971F6"/>
    <w:rsid w:val="00B975C9"/>
    <w:rsid w:val="00BA0A43"/>
    <w:rsid w:val="00BA0AB0"/>
    <w:rsid w:val="00BA0AD7"/>
    <w:rsid w:val="00BA1613"/>
    <w:rsid w:val="00BA1921"/>
    <w:rsid w:val="00BA1994"/>
    <w:rsid w:val="00BA25FA"/>
    <w:rsid w:val="00BA33F3"/>
    <w:rsid w:val="00BA366E"/>
    <w:rsid w:val="00BA394E"/>
    <w:rsid w:val="00BA3D3B"/>
    <w:rsid w:val="00BA3E83"/>
    <w:rsid w:val="00BA4645"/>
    <w:rsid w:val="00BA4715"/>
    <w:rsid w:val="00BA5781"/>
    <w:rsid w:val="00BA65C1"/>
    <w:rsid w:val="00BA66E6"/>
    <w:rsid w:val="00BA6739"/>
    <w:rsid w:val="00BA6B60"/>
    <w:rsid w:val="00BA716E"/>
    <w:rsid w:val="00BA7D1F"/>
    <w:rsid w:val="00BB1E30"/>
    <w:rsid w:val="00BB1F81"/>
    <w:rsid w:val="00BB29D6"/>
    <w:rsid w:val="00BB46C9"/>
    <w:rsid w:val="00BB4D0B"/>
    <w:rsid w:val="00BB635A"/>
    <w:rsid w:val="00BB71FF"/>
    <w:rsid w:val="00BB7D69"/>
    <w:rsid w:val="00BB7E78"/>
    <w:rsid w:val="00BC02CE"/>
    <w:rsid w:val="00BC1609"/>
    <w:rsid w:val="00BC1E36"/>
    <w:rsid w:val="00BC23EC"/>
    <w:rsid w:val="00BC366D"/>
    <w:rsid w:val="00BC46C1"/>
    <w:rsid w:val="00BC4E6F"/>
    <w:rsid w:val="00BC5CAE"/>
    <w:rsid w:val="00BC736C"/>
    <w:rsid w:val="00BC7402"/>
    <w:rsid w:val="00BD03F0"/>
    <w:rsid w:val="00BD0881"/>
    <w:rsid w:val="00BD08BC"/>
    <w:rsid w:val="00BD096A"/>
    <w:rsid w:val="00BD0D0F"/>
    <w:rsid w:val="00BD0F87"/>
    <w:rsid w:val="00BD0FEE"/>
    <w:rsid w:val="00BD207D"/>
    <w:rsid w:val="00BD2D54"/>
    <w:rsid w:val="00BD3366"/>
    <w:rsid w:val="00BD3B06"/>
    <w:rsid w:val="00BD416E"/>
    <w:rsid w:val="00BD472A"/>
    <w:rsid w:val="00BD4879"/>
    <w:rsid w:val="00BD4BEB"/>
    <w:rsid w:val="00BD4EFA"/>
    <w:rsid w:val="00BD553B"/>
    <w:rsid w:val="00BD6D1A"/>
    <w:rsid w:val="00BD73DF"/>
    <w:rsid w:val="00BD765B"/>
    <w:rsid w:val="00BD7FD3"/>
    <w:rsid w:val="00BE04F9"/>
    <w:rsid w:val="00BE0A24"/>
    <w:rsid w:val="00BE19A1"/>
    <w:rsid w:val="00BE2106"/>
    <w:rsid w:val="00BE21A0"/>
    <w:rsid w:val="00BE23A8"/>
    <w:rsid w:val="00BE31A5"/>
    <w:rsid w:val="00BE4CF0"/>
    <w:rsid w:val="00BE51F9"/>
    <w:rsid w:val="00BE5C82"/>
    <w:rsid w:val="00BE5D71"/>
    <w:rsid w:val="00BE5DE2"/>
    <w:rsid w:val="00BE691A"/>
    <w:rsid w:val="00BE6B39"/>
    <w:rsid w:val="00BE6B73"/>
    <w:rsid w:val="00BE770B"/>
    <w:rsid w:val="00BF058D"/>
    <w:rsid w:val="00BF076D"/>
    <w:rsid w:val="00BF1101"/>
    <w:rsid w:val="00BF117E"/>
    <w:rsid w:val="00BF1CEA"/>
    <w:rsid w:val="00BF21B4"/>
    <w:rsid w:val="00BF3AC0"/>
    <w:rsid w:val="00BF452E"/>
    <w:rsid w:val="00BF4FE3"/>
    <w:rsid w:val="00BF65BF"/>
    <w:rsid w:val="00BF68E5"/>
    <w:rsid w:val="00BF6971"/>
    <w:rsid w:val="00BF6BB4"/>
    <w:rsid w:val="00BF742B"/>
    <w:rsid w:val="00C004B2"/>
    <w:rsid w:val="00C00704"/>
    <w:rsid w:val="00C009D2"/>
    <w:rsid w:val="00C03493"/>
    <w:rsid w:val="00C035F1"/>
    <w:rsid w:val="00C0429A"/>
    <w:rsid w:val="00C05F29"/>
    <w:rsid w:val="00C1037D"/>
    <w:rsid w:val="00C1082B"/>
    <w:rsid w:val="00C10CB4"/>
    <w:rsid w:val="00C10DF6"/>
    <w:rsid w:val="00C11885"/>
    <w:rsid w:val="00C138CE"/>
    <w:rsid w:val="00C13E23"/>
    <w:rsid w:val="00C1470A"/>
    <w:rsid w:val="00C1539E"/>
    <w:rsid w:val="00C16C03"/>
    <w:rsid w:val="00C204AA"/>
    <w:rsid w:val="00C207AC"/>
    <w:rsid w:val="00C21063"/>
    <w:rsid w:val="00C215CD"/>
    <w:rsid w:val="00C215EB"/>
    <w:rsid w:val="00C21A12"/>
    <w:rsid w:val="00C23C2D"/>
    <w:rsid w:val="00C23C93"/>
    <w:rsid w:val="00C23F5C"/>
    <w:rsid w:val="00C24195"/>
    <w:rsid w:val="00C24ED9"/>
    <w:rsid w:val="00C254AE"/>
    <w:rsid w:val="00C260A1"/>
    <w:rsid w:val="00C26210"/>
    <w:rsid w:val="00C264E0"/>
    <w:rsid w:val="00C26AF7"/>
    <w:rsid w:val="00C26E3D"/>
    <w:rsid w:val="00C27181"/>
    <w:rsid w:val="00C27784"/>
    <w:rsid w:val="00C27CE1"/>
    <w:rsid w:val="00C30C75"/>
    <w:rsid w:val="00C30DD5"/>
    <w:rsid w:val="00C31147"/>
    <w:rsid w:val="00C3168B"/>
    <w:rsid w:val="00C324C9"/>
    <w:rsid w:val="00C3279E"/>
    <w:rsid w:val="00C33299"/>
    <w:rsid w:val="00C33BBE"/>
    <w:rsid w:val="00C33CFA"/>
    <w:rsid w:val="00C3453C"/>
    <w:rsid w:val="00C3467A"/>
    <w:rsid w:val="00C348AE"/>
    <w:rsid w:val="00C349F2"/>
    <w:rsid w:val="00C35099"/>
    <w:rsid w:val="00C3538E"/>
    <w:rsid w:val="00C362B2"/>
    <w:rsid w:val="00C36AA9"/>
    <w:rsid w:val="00C374A4"/>
    <w:rsid w:val="00C37CAF"/>
    <w:rsid w:val="00C4025A"/>
    <w:rsid w:val="00C4135D"/>
    <w:rsid w:val="00C414BE"/>
    <w:rsid w:val="00C41F48"/>
    <w:rsid w:val="00C424C0"/>
    <w:rsid w:val="00C44F73"/>
    <w:rsid w:val="00C450C4"/>
    <w:rsid w:val="00C45829"/>
    <w:rsid w:val="00C45E43"/>
    <w:rsid w:val="00C46C8E"/>
    <w:rsid w:val="00C47167"/>
    <w:rsid w:val="00C473CA"/>
    <w:rsid w:val="00C47CA0"/>
    <w:rsid w:val="00C51010"/>
    <w:rsid w:val="00C51104"/>
    <w:rsid w:val="00C51A92"/>
    <w:rsid w:val="00C51AA5"/>
    <w:rsid w:val="00C5379F"/>
    <w:rsid w:val="00C539DF"/>
    <w:rsid w:val="00C53FA5"/>
    <w:rsid w:val="00C5452F"/>
    <w:rsid w:val="00C549C8"/>
    <w:rsid w:val="00C550D3"/>
    <w:rsid w:val="00C56BE1"/>
    <w:rsid w:val="00C56C38"/>
    <w:rsid w:val="00C57714"/>
    <w:rsid w:val="00C57BB1"/>
    <w:rsid w:val="00C610FF"/>
    <w:rsid w:val="00C618B6"/>
    <w:rsid w:val="00C61C99"/>
    <w:rsid w:val="00C61D54"/>
    <w:rsid w:val="00C62397"/>
    <w:rsid w:val="00C63A3E"/>
    <w:rsid w:val="00C63D76"/>
    <w:rsid w:val="00C64668"/>
    <w:rsid w:val="00C64714"/>
    <w:rsid w:val="00C659D4"/>
    <w:rsid w:val="00C65CD7"/>
    <w:rsid w:val="00C65F89"/>
    <w:rsid w:val="00C663A8"/>
    <w:rsid w:val="00C67511"/>
    <w:rsid w:val="00C67CBA"/>
    <w:rsid w:val="00C701EB"/>
    <w:rsid w:val="00C70D6B"/>
    <w:rsid w:val="00C71766"/>
    <w:rsid w:val="00C71E70"/>
    <w:rsid w:val="00C724B5"/>
    <w:rsid w:val="00C72D6D"/>
    <w:rsid w:val="00C72DDA"/>
    <w:rsid w:val="00C738B9"/>
    <w:rsid w:val="00C759B7"/>
    <w:rsid w:val="00C76020"/>
    <w:rsid w:val="00C76604"/>
    <w:rsid w:val="00C76C24"/>
    <w:rsid w:val="00C77A97"/>
    <w:rsid w:val="00C77E53"/>
    <w:rsid w:val="00C81ABD"/>
    <w:rsid w:val="00C81D11"/>
    <w:rsid w:val="00C81DCD"/>
    <w:rsid w:val="00C81DD7"/>
    <w:rsid w:val="00C827F0"/>
    <w:rsid w:val="00C82E14"/>
    <w:rsid w:val="00C82F6B"/>
    <w:rsid w:val="00C8402E"/>
    <w:rsid w:val="00C84485"/>
    <w:rsid w:val="00C8495B"/>
    <w:rsid w:val="00C8619F"/>
    <w:rsid w:val="00C863D9"/>
    <w:rsid w:val="00C86EF3"/>
    <w:rsid w:val="00C87036"/>
    <w:rsid w:val="00C90009"/>
    <w:rsid w:val="00C91612"/>
    <w:rsid w:val="00C92149"/>
    <w:rsid w:val="00C92BBA"/>
    <w:rsid w:val="00C9342F"/>
    <w:rsid w:val="00C93F8B"/>
    <w:rsid w:val="00C94121"/>
    <w:rsid w:val="00C94610"/>
    <w:rsid w:val="00C963B9"/>
    <w:rsid w:val="00C966CE"/>
    <w:rsid w:val="00C96716"/>
    <w:rsid w:val="00C968A4"/>
    <w:rsid w:val="00CA0166"/>
    <w:rsid w:val="00CA1556"/>
    <w:rsid w:val="00CA2297"/>
    <w:rsid w:val="00CA2F3B"/>
    <w:rsid w:val="00CA323B"/>
    <w:rsid w:val="00CA336C"/>
    <w:rsid w:val="00CA3CFF"/>
    <w:rsid w:val="00CA3D61"/>
    <w:rsid w:val="00CA3E75"/>
    <w:rsid w:val="00CA4049"/>
    <w:rsid w:val="00CA5332"/>
    <w:rsid w:val="00CA629C"/>
    <w:rsid w:val="00CA6667"/>
    <w:rsid w:val="00CA709F"/>
    <w:rsid w:val="00CB0A13"/>
    <w:rsid w:val="00CB0A67"/>
    <w:rsid w:val="00CB2487"/>
    <w:rsid w:val="00CB298B"/>
    <w:rsid w:val="00CB29C6"/>
    <w:rsid w:val="00CB44A0"/>
    <w:rsid w:val="00CB7433"/>
    <w:rsid w:val="00CB7854"/>
    <w:rsid w:val="00CC0076"/>
    <w:rsid w:val="00CC0233"/>
    <w:rsid w:val="00CC2267"/>
    <w:rsid w:val="00CC2916"/>
    <w:rsid w:val="00CC2E14"/>
    <w:rsid w:val="00CC467A"/>
    <w:rsid w:val="00CC46AE"/>
    <w:rsid w:val="00CC4BFF"/>
    <w:rsid w:val="00CC54D9"/>
    <w:rsid w:val="00CD0325"/>
    <w:rsid w:val="00CD0FC4"/>
    <w:rsid w:val="00CD2254"/>
    <w:rsid w:val="00CD36BC"/>
    <w:rsid w:val="00CD385E"/>
    <w:rsid w:val="00CD3981"/>
    <w:rsid w:val="00CD3E37"/>
    <w:rsid w:val="00CD4BB8"/>
    <w:rsid w:val="00CD5A9A"/>
    <w:rsid w:val="00CD608C"/>
    <w:rsid w:val="00CD648D"/>
    <w:rsid w:val="00CD6AB6"/>
    <w:rsid w:val="00CD74A1"/>
    <w:rsid w:val="00CE087F"/>
    <w:rsid w:val="00CE20B6"/>
    <w:rsid w:val="00CE2342"/>
    <w:rsid w:val="00CE3353"/>
    <w:rsid w:val="00CE5C92"/>
    <w:rsid w:val="00CE730E"/>
    <w:rsid w:val="00CE7733"/>
    <w:rsid w:val="00CE7C28"/>
    <w:rsid w:val="00CF0046"/>
    <w:rsid w:val="00CF010A"/>
    <w:rsid w:val="00CF0BE7"/>
    <w:rsid w:val="00CF1B9D"/>
    <w:rsid w:val="00CF35E2"/>
    <w:rsid w:val="00CF39AF"/>
    <w:rsid w:val="00CF400A"/>
    <w:rsid w:val="00CF41ED"/>
    <w:rsid w:val="00CF4693"/>
    <w:rsid w:val="00CF478E"/>
    <w:rsid w:val="00CF5A48"/>
    <w:rsid w:val="00CF5C47"/>
    <w:rsid w:val="00CF5E71"/>
    <w:rsid w:val="00CF6C86"/>
    <w:rsid w:val="00CF75C3"/>
    <w:rsid w:val="00CF7687"/>
    <w:rsid w:val="00D00815"/>
    <w:rsid w:val="00D00EB9"/>
    <w:rsid w:val="00D00FE0"/>
    <w:rsid w:val="00D01780"/>
    <w:rsid w:val="00D0182E"/>
    <w:rsid w:val="00D019BF"/>
    <w:rsid w:val="00D0294D"/>
    <w:rsid w:val="00D030B4"/>
    <w:rsid w:val="00D03E05"/>
    <w:rsid w:val="00D0506B"/>
    <w:rsid w:val="00D05481"/>
    <w:rsid w:val="00D06A13"/>
    <w:rsid w:val="00D06BC9"/>
    <w:rsid w:val="00D06C9C"/>
    <w:rsid w:val="00D100F5"/>
    <w:rsid w:val="00D10AAC"/>
    <w:rsid w:val="00D10B9F"/>
    <w:rsid w:val="00D1113A"/>
    <w:rsid w:val="00D119E7"/>
    <w:rsid w:val="00D122D5"/>
    <w:rsid w:val="00D12BDA"/>
    <w:rsid w:val="00D13F25"/>
    <w:rsid w:val="00D14117"/>
    <w:rsid w:val="00D14181"/>
    <w:rsid w:val="00D14929"/>
    <w:rsid w:val="00D14F02"/>
    <w:rsid w:val="00D15106"/>
    <w:rsid w:val="00D15FF2"/>
    <w:rsid w:val="00D16110"/>
    <w:rsid w:val="00D17572"/>
    <w:rsid w:val="00D17C4C"/>
    <w:rsid w:val="00D20159"/>
    <w:rsid w:val="00D2065B"/>
    <w:rsid w:val="00D20E16"/>
    <w:rsid w:val="00D20F41"/>
    <w:rsid w:val="00D2116C"/>
    <w:rsid w:val="00D215EC"/>
    <w:rsid w:val="00D21D45"/>
    <w:rsid w:val="00D22291"/>
    <w:rsid w:val="00D22574"/>
    <w:rsid w:val="00D22F7C"/>
    <w:rsid w:val="00D2388A"/>
    <w:rsid w:val="00D240C9"/>
    <w:rsid w:val="00D26F61"/>
    <w:rsid w:val="00D26FC6"/>
    <w:rsid w:val="00D271AB"/>
    <w:rsid w:val="00D27260"/>
    <w:rsid w:val="00D305E3"/>
    <w:rsid w:val="00D30BCC"/>
    <w:rsid w:val="00D31746"/>
    <w:rsid w:val="00D31AE9"/>
    <w:rsid w:val="00D32478"/>
    <w:rsid w:val="00D32AD9"/>
    <w:rsid w:val="00D337CD"/>
    <w:rsid w:val="00D33D0A"/>
    <w:rsid w:val="00D344BE"/>
    <w:rsid w:val="00D34546"/>
    <w:rsid w:val="00D35079"/>
    <w:rsid w:val="00D35F09"/>
    <w:rsid w:val="00D363B8"/>
    <w:rsid w:val="00D36CB3"/>
    <w:rsid w:val="00D3766D"/>
    <w:rsid w:val="00D37718"/>
    <w:rsid w:val="00D37978"/>
    <w:rsid w:val="00D37CE1"/>
    <w:rsid w:val="00D41C1C"/>
    <w:rsid w:val="00D427AC"/>
    <w:rsid w:val="00D429A3"/>
    <w:rsid w:val="00D42D2A"/>
    <w:rsid w:val="00D43165"/>
    <w:rsid w:val="00D44FAB"/>
    <w:rsid w:val="00D4579C"/>
    <w:rsid w:val="00D45907"/>
    <w:rsid w:val="00D475A3"/>
    <w:rsid w:val="00D4791A"/>
    <w:rsid w:val="00D50FBF"/>
    <w:rsid w:val="00D517FF"/>
    <w:rsid w:val="00D51A5E"/>
    <w:rsid w:val="00D51C61"/>
    <w:rsid w:val="00D5280F"/>
    <w:rsid w:val="00D532D2"/>
    <w:rsid w:val="00D536B5"/>
    <w:rsid w:val="00D536C7"/>
    <w:rsid w:val="00D542FF"/>
    <w:rsid w:val="00D54B87"/>
    <w:rsid w:val="00D55157"/>
    <w:rsid w:val="00D55744"/>
    <w:rsid w:val="00D55B0F"/>
    <w:rsid w:val="00D55C95"/>
    <w:rsid w:val="00D56277"/>
    <w:rsid w:val="00D562A6"/>
    <w:rsid w:val="00D570AF"/>
    <w:rsid w:val="00D570CB"/>
    <w:rsid w:val="00D576D5"/>
    <w:rsid w:val="00D62211"/>
    <w:rsid w:val="00D62419"/>
    <w:rsid w:val="00D625AD"/>
    <w:rsid w:val="00D64C4A"/>
    <w:rsid w:val="00D65122"/>
    <w:rsid w:val="00D65202"/>
    <w:rsid w:val="00D65F82"/>
    <w:rsid w:val="00D66039"/>
    <w:rsid w:val="00D6627A"/>
    <w:rsid w:val="00D66862"/>
    <w:rsid w:val="00D66982"/>
    <w:rsid w:val="00D66B31"/>
    <w:rsid w:val="00D67536"/>
    <w:rsid w:val="00D67606"/>
    <w:rsid w:val="00D67E24"/>
    <w:rsid w:val="00D716D7"/>
    <w:rsid w:val="00D734F0"/>
    <w:rsid w:val="00D7410E"/>
    <w:rsid w:val="00D742AE"/>
    <w:rsid w:val="00D75F31"/>
    <w:rsid w:val="00D76FC2"/>
    <w:rsid w:val="00D77CB1"/>
    <w:rsid w:val="00D77EA1"/>
    <w:rsid w:val="00D77F85"/>
    <w:rsid w:val="00D77F86"/>
    <w:rsid w:val="00D80B6F"/>
    <w:rsid w:val="00D824C0"/>
    <w:rsid w:val="00D82721"/>
    <w:rsid w:val="00D831E2"/>
    <w:rsid w:val="00D8322D"/>
    <w:rsid w:val="00D84385"/>
    <w:rsid w:val="00D844E8"/>
    <w:rsid w:val="00D846F1"/>
    <w:rsid w:val="00D84D03"/>
    <w:rsid w:val="00D854A8"/>
    <w:rsid w:val="00D85875"/>
    <w:rsid w:val="00D866A2"/>
    <w:rsid w:val="00D8680F"/>
    <w:rsid w:val="00D869A1"/>
    <w:rsid w:val="00D90580"/>
    <w:rsid w:val="00D91EDA"/>
    <w:rsid w:val="00D92307"/>
    <w:rsid w:val="00D92E60"/>
    <w:rsid w:val="00D9326C"/>
    <w:rsid w:val="00D942A8"/>
    <w:rsid w:val="00D94906"/>
    <w:rsid w:val="00D949F8"/>
    <w:rsid w:val="00D94E2C"/>
    <w:rsid w:val="00D97002"/>
    <w:rsid w:val="00D975FB"/>
    <w:rsid w:val="00DA044E"/>
    <w:rsid w:val="00DA4BE9"/>
    <w:rsid w:val="00DA66B7"/>
    <w:rsid w:val="00DA6B65"/>
    <w:rsid w:val="00DA6BC1"/>
    <w:rsid w:val="00DA6E9F"/>
    <w:rsid w:val="00DA73CA"/>
    <w:rsid w:val="00DA76C6"/>
    <w:rsid w:val="00DA7D64"/>
    <w:rsid w:val="00DB0091"/>
    <w:rsid w:val="00DB0294"/>
    <w:rsid w:val="00DB1177"/>
    <w:rsid w:val="00DB141D"/>
    <w:rsid w:val="00DB1ACB"/>
    <w:rsid w:val="00DB219B"/>
    <w:rsid w:val="00DB37FA"/>
    <w:rsid w:val="00DB619B"/>
    <w:rsid w:val="00DB67C8"/>
    <w:rsid w:val="00DB6FCD"/>
    <w:rsid w:val="00DC024C"/>
    <w:rsid w:val="00DC03F1"/>
    <w:rsid w:val="00DC0A25"/>
    <w:rsid w:val="00DC2C47"/>
    <w:rsid w:val="00DC3CBF"/>
    <w:rsid w:val="00DC4320"/>
    <w:rsid w:val="00DC4EB0"/>
    <w:rsid w:val="00DC5064"/>
    <w:rsid w:val="00DC562E"/>
    <w:rsid w:val="00DC5E3B"/>
    <w:rsid w:val="00DC600B"/>
    <w:rsid w:val="00DC6D0B"/>
    <w:rsid w:val="00DC70DD"/>
    <w:rsid w:val="00DC7F8C"/>
    <w:rsid w:val="00DC7FD6"/>
    <w:rsid w:val="00DD15EE"/>
    <w:rsid w:val="00DD1C67"/>
    <w:rsid w:val="00DD20F6"/>
    <w:rsid w:val="00DD2C74"/>
    <w:rsid w:val="00DD3301"/>
    <w:rsid w:val="00DD3E2D"/>
    <w:rsid w:val="00DD4102"/>
    <w:rsid w:val="00DD4146"/>
    <w:rsid w:val="00DD440C"/>
    <w:rsid w:val="00DD4B6C"/>
    <w:rsid w:val="00DD5126"/>
    <w:rsid w:val="00DD5394"/>
    <w:rsid w:val="00DD5960"/>
    <w:rsid w:val="00DD6B2A"/>
    <w:rsid w:val="00DD6BAD"/>
    <w:rsid w:val="00DD6EEC"/>
    <w:rsid w:val="00DD716A"/>
    <w:rsid w:val="00DD77C9"/>
    <w:rsid w:val="00DD7A5E"/>
    <w:rsid w:val="00DE0A8E"/>
    <w:rsid w:val="00DE2377"/>
    <w:rsid w:val="00DE2395"/>
    <w:rsid w:val="00DE3673"/>
    <w:rsid w:val="00DE409F"/>
    <w:rsid w:val="00DE4370"/>
    <w:rsid w:val="00DE4F3F"/>
    <w:rsid w:val="00DE51BE"/>
    <w:rsid w:val="00DE5D10"/>
    <w:rsid w:val="00DE60E3"/>
    <w:rsid w:val="00DE6192"/>
    <w:rsid w:val="00DE74C2"/>
    <w:rsid w:val="00DE75E4"/>
    <w:rsid w:val="00DE76CB"/>
    <w:rsid w:val="00DE7FC5"/>
    <w:rsid w:val="00DF062B"/>
    <w:rsid w:val="00DF18AA"/>
    <w:rsid w:val="00DF1B17"/>
    <w:rsid w:val="00DF1ED4"/>
    <w:rsid w:val="00DF2543"/>
    <w:rsid w:val="00DF29CE"/>
    <w:rsid w:val="00DF2A9B"/>
    <w:rsid w:val="00DF34E0"/>
    <w:rsid w:val="00DF38AF"/>
    <w:rsid w:val="00DF4031"/>
    <w:rsid w:val="00DF4F33"/>
    <w:rsid w:val="00DF6AF6"/>
    <w:rsid w:val="00DF728F"/>
    <w:rsid w:val="00DF74AB"/>
    <w:rsid w:val="00E011A5"/>
    <w:rsid w:val="00E012D6"/>
    <w:rsid w:val="00E01C59"/>
    <w:rsid w:val="00E0236B"/>
    <w:rsid w:val="00E02507"/>
    <w:rsid w:val="00E03299"/>
    <w:rsid w:val="00E0378C"/>
    <w:rsid w:val="00E04691"/>
    <w:rsid w:val="00E0481C"/>
    <w:rsid w:val="00E05B8D"/>
    <w:rsid w:val="00E077C1"/>
    <w:rsid w:val="00E07ED1"/>
    <w:rsid w:val="00E10A7B"/>
    <w:rsid w:val="00E11AC9"/>
    <w:rsid w:val="00E11B10"/>
    <w:rsid w:val="00E131BD"/>
    <w:rsid w:val="00E13B0D"/>
    <w:rsid w:val="00E1469B"/>
    <w:rsid w:val="00E14D9F"/>
    <w:rsid w:val="00E14F1D"/>
    <w:rsid w:val="00E158C6"/>
    <w:rsid w:val="00E15E6D"/>
    <w:rsid w:val="00E16363"/>
    <w:rsid w:val="00E16900"/>
    <w:rsid w:val="00E17999"/>
    <w:rsid w:val="00E179D9"/>
    <w:rsid w:val="00E20551"/>
    <w:rsid w:val="00E207CF"/>
    <w:rsid w:val="00E20C3A"/>
    <w:rsid w:val="00E228A2"/>
    <w:rsid w:val="00E23E04"/>
    <w:rsid w:val="00E24BEE"/>
    <w:rsid w:val="00E255BA"/>
    <w:rsid w:val="00E268BC"/>
    <w:rsid w:val="00E279E4"/>
    <w:rsid w:val="00E30C9E"/>
    <w:rsid w:val="00E3110B"/>
    <w:rsid w:val="00E31816"/>
    <w:rsid w:val="00E32106"/>
    <w:rsid w:val="00E3413B"/>
    <w:rsid w:val="00E36259"/>
    <w:rsid w:val="00E37402"/>
    <w:rsid w:val="00E379F9"/>
    <w:rsid w:val="00E40CD1"/>
    <w:rsid w:val="00E424A2"/>
    <w:rsid w:val="00E4306A"/>
    <w:rsid w:val="00E43134"/>
    <w:rsid w:val="00E4347F"/>
    <w:rsid w:val="00E43D8B"/>
    <w:rsid w:val="00E44F28"/>
    <w:rsid w:val="00E45013"/>
    <w:rsid w:val="00E45019"/>
    <w:rsid w:val="00E450FE"/>
    <w:rsid w:val="00E479BD"/>
    <w:rsid w:val="00E47A41"/>
    <w:rsid w:val="00E47E2E"/>
    <w:rsid w:val="00E47F3C"/>
    <w:rsid w:val="00E50159"/>
    <w:rsid w:val="00E5117F"/>
    <w:rsid w:val="00E513F8"/>
    <w:rsid w:val="00E5242D"/>
    <w:rsid w:val="00E52857"/>
    <w:rsid w:val="00E52BD9"/>
    <w:rsid w:val="00E5357B"/>
    <w:rsid w:val="00E53E3A"/>
    <w:rsid w:val="00E5510D"/>
    <w:rsid w:val="00E55C96"/>
    <w:rsid w:val="00E55EF4"/>
    <w:rsid w:val="00E56380"/>
    <w:rsid w:val="00E56428"/>
    <w:rsid w:val="00E5758E"/>
    <w:rsid w:val="00E606DC"/>
    <w:rsid w:val="00E607D1"/>
    <w:rsid w:val="00E60E2E"/>
    <w:rsid w:val="00E6184E"/>
    <w:rsid w:val="00E61AA3"/>
    <w:rsid w:val="00E62213"/>
    <w:rsid w:val="00E62D58"/>
    <w:rsid w:val="00E62E6C"/>
    <w:rsid w:val="00E646D6"/>
    <w:rsid w:val="00E64A0B"/>
    <w:rsid w:val="00E65638"/>
    <w:rsid w:val="00E661B8"/>
    <w:rsid w:val="00E67C93"/>
    <w:rsid w:val="00E7019E"/>
    <w:rsid w:val="00E7071A"/>
    <w:rsid w:val="00E708D0"/>
    <w:rsid w:val="00E70B24"/>
    <w:rsid w:val="00E716C3"/>
    <w:rsid w:val="00E718F6"/>
    <w:rsid w:val="00E727D5"/>
    <w:rsid w:val="00E72BA7"/>
    <w:rsid w:val="00E73EC2"/>
    <w:rsid w:val="00E74306"/>
    <w:rsid w:val="00E74E56"/>
    <w:rsid w:val="00E74F0E"/>
    <w:rsid w:val="00E7533B"/>
    <w:rsid w:val="00E758BE"/>
    <w:rsid w:val="00E76223"/>
    <w:rsid w:val="00E76E35"/>
    <w:rsid w:val="00E802A5"/>
    <w:rsid w:val="00E80576"/>
    <w:rsid w:val="00E807C3"/>
    <w:rsid w:val="00E811D0"/>
    <w:rsid w:val="00E82473"/>
    <w:rsid w:val="00E8258F"/>
    <w:rsid w:val="00E82D90"/>
    <w:rsid w:val="00E832E5"/>
    <w:rsid w:val="00E83572"/>
    <w:rsid w:val="00E83A6A"/>
    <w:rsid w:val="00E83C12"/>
    <w:rsid w:val="00E83DEA"/>
    <w:rsid w:val="00E83F5C"/>
    <w:rsid w:val="00E8428C"/>
    <w:rsid w:val="00E8544A"/>
    <w:rsid w:val="00E85DE3"/>
    <w:rsid w:val="00E86093"/>
    <w:rsid w:val="00E867A9"/>
    <w:rsid w:val="00E8759E"/>
    <w:rsid w:val="00E87C97"/>
    <w:rsid w:val="00E9213A"/>
    <w:rsid w:val="00E92C99"/>
    <w:rsid w:val="00E93641"/>
    <w:rsid w:val="00E94255"/>
    <w:rsid w:val="00E9441B"/>
    <w:rsid w:val="00E94617"/>
    <w:rsid w:val="00E94BCA"/>
    <w:rsid w:val="00E94ED4"/>
    <w:rsid w:val="00E9515E"/>
    <w:rsid w:val="00E963C1"/>
    <w:rsid w:val="00E96E5A"/>
    <w:rsid w:val="00E97034"/>
    <w:rsid w:val="00E9758C"/>
    <w:rsid w:val="00EA15D5"/>
    <w:rsid w:val="00EA1690"/>
    <w:rsid w:val="00EA173D"/>
    <w:rsid w:val="00EA2A6D"/>
    <w:rsid w:val="00EA5845"/>
    <w:rsid w:val="00EA5AEB"/>
    <w:rsid w:val="00EA63B5"/>
    <w:rsid w:val="00EA6DD9"/>
    <w:rsid w:val="00EB0A18"/>
    <w:rsid w:val="00EB0F3E"/>
    <w:rsid w:val="00EB252F"/>
    <w:rsid w:val="00EB2594"/>
    <w:rsid w:val="00EB3E34"/>
    <w:rsid w:val="00EB42E0"/>
    <w:rsid w:val="00EB47ED"/>
    <w:rsid w:val="00EB4F73"/>
    <w:rsid w:val="00EB500B"/>
    <w:rsid w:val="00EB524C"/>
    <w:rsid w:val="00EB587C"/>
    <w:rsid w:val="00EB5B21"/>
    <w:rsid w:val="00EB5FBB"/>
    <w:rsid w:val="00EB7E93"/>
    <w:rsid w:val="00EC1911"/>
    <w:rsid w:val="00EC3C40"/>
    <w:rsid w:val="00EC3EBF"/>
    <w:rsid w:val="00EC48F2"/>
    <w:rsid w:val="00EC61C2"/>
    <w:rsid w:val="00EC6247"/>
    <w:rsid w:val="00EC6A09"/>
    <w:rsid w:val="00EC6C34"/>
    <w:rsid w:val="00EC7898"/>
    <w:rsid w:val="00ED0522"/>
    <w:rsid w:val="00ED12FC"/>
    <w:rsid w:val="00ED36ED"/>
    <w:rsid w:val="00ED49D4"/>
    <w:rsid w:val="00ED4F57"/>
    <w:rsid w:val="00ED50B9"/>
    <w:rsid w:val="00ED546C"/>
    <w:rsid w:val="00ED5A10"/>
    <w:rsid w:val="00ED5ACC"/>
    <w:rsid w:val="00ED5D20"/>
    <w:rsid w:val="00ED5FAB"/>
    <w:rsid w:val="00ED6083"/>
    <w:rsid w:val="00ED6C0A"/>
    <w:rsid w:val="00ED73BB"/>
    <w:rsid w:val="00ED76A5"/>
    <w:rsid w:val="00ED7AB1"/>
    <w:rsid w:val="00EE0201"/>
    <w:rsid w:val="00EE039E"/>
    <w:rsid w:val="00EE0786"/>
    <w:rsid w:val="00EE1320"/>
    <w:rsid w:val="00EE3249"/>
    <w:rsid w:val="00EE37B4"/>
    <w:rsid w:val="00EE3B2C"/>
    <w:rsid w:val="00EE47FA"/>
    <w:rsid w:val="00EE545A"/>
    <w:rsid w:val="00EE5475"/>
    <w:rsid w:val="00EE5F61"/>
    <w:rsid w:val="00EE7E94"/>
    <w:rsid w:val="00EF0081"/>
    <w:rsid w:val="00EF052C"/>
    <w:rsid w:val="00EF2C5B"/>
    <w:rsid w:val="00EF2C95"/>
    <w:rsid w:val="00EF3C29"/>
    <w:rsid w:val="00EF41D2"/>
    <w:rsid w:val="00EF5C69"/>
    <w:rsid w:val="00EF66EA"/>
    <w:rsid w:val="00EF6F2D"/>
    <w:rsid w:val="00EF6F81"/>
    <w:rsid w:val="00EF7EFD"/>
    <w:rsid w:val="00F007EC"/>
    <w:rsid w:val="00F00A71"/>
    <w:rsid w:val="00F01611"/>
    <w:rsid w:val="00F0365E"/>
    <w:rsid w:val="00F0461D"/>
    <w:rsid w:val="00F04773"/>
    <w:rsid w:val="00F04FD2"/>
    <w:rsid w:val="00F057D7"/>
    <w:rsid w:val="00F05857"/>
    <w:rsid w:val="00F05C6C"/>
    <w:rsid w:val="00F06036"/>
    <w:rsid w:val="00F06F65"/>
    <w:rsid w:val="00F0788E"/>
    <w:rsid w:val="00F10658"/>
    <w:rsid w:val="00F10950"/>
    <w:rsid w:val="00F10AF7"/>
    <w:rsid w:val="00F10E03"/>
    <w:rsid w:val="00F10E67"/>
    <w:rsid w:val="00F1172E"/>
    <w:rsid w:val="00F11F05"/>
    <w:rsid w:val="00F12396"/>
    <w:rsid w:val="00F135A5"/>
    <w:rsid w:val="00F135C5"/>
    <w:rsid w:val="00F13C35"/>
    <w:rsid w:val="00F14280"/>
    <w:rsid w:val="00F1516D"/>
    <w:rsid w:val="00F155B5"/>
    <w:rsid w:val="00F15F38"/>
    <w:rsid w:val="00F16414"/>
    <w:rsid w:val="00F16447"/>
    <w:rsid w:val="00F203F4"/>
    <w:rsid w:val="00F204FA"/>
    <w:rsid w:val="00F20BF4"/>
    <w:rsid w:val="00F2106E"/>
    <w:rsid w:val="00F210DE"/>
    <w:rsid w:val="00F215F1"/>
    <w:rsid w:val="00F21F0C"/>
    <w:rsid w:val="00F22938"/>
    <w:rsid w:val="00F22CAA"/>
    <w:rsid w:val="00F23A12"/>
    <w:rsid w:val="00F24255"/>
    <w:rsid w:val="00F24A52"/>
    <w:rsid w:val="00F25205"/>
    <w:rsid w:val="00F25264"/>
    <w:rsid w:val="00F269A8"/>
    <w:rsid w:val="00F27CA0"/>
    <w:rsid w:val="00F30849"/>
    <w:rsid w:val="00F30B15"/>
    <w:rsid w:val="00F30D2B"/>
    <w:rsid w:val="00F346B7"/>
    <w:rsid w:val="00F35249"/>
    <w:rsid w:val="00F35523"/>
    <w:rsid w:val="00F3597E"/>
    <w:rsid w:val="00F370C0"/>
    <w:rsid w:val="00F3777F"/>
    <w:rsid w:val="00F37914"/>
    <w:rsid w:val="00F4148C"/>
    <w:rsid w:val="00F4162E"/>
    <w:rsid w:val="00F417F7"/>
    <w:rsid w:val="00F42B90"/>
    <w:rsid w:val="00F43272"/>
    <w:rsid w:val="00F43A1E"/>
    <w:rsid w:val="00F4429F"/>
    <w:rsid w:val="00F44A35"/>
    <w:rsid w:val="00F511A4"/>
    <w:rsid w:val="00F51F09"/>
    <w:rsid w:val="00F5224E"/>
    <w:rsid w:val="00F5303E"/>
    <w:rsid w:val="00F53652"/>
    <w:rsid w:val="00F53BC2"/>
    <w:rsid w:val="00F54416"/>
    <w:rsid w:val="00F570F0"/>
    <w:rsid w:val="00F57559"/>
    <w:rsid w:val="00F5757E"/>
    <w:rsid w:val="00F5788B"/>
    <w:rsid w:val="00F602EE"/>
    <w:rsid w:val="00F6154F"/>
    <w:rsid w:val="00F6207B"/>
    <w:rsid w:val="00F62142"/>
    <w:rsid w:val="00F6278E"/>
    <w:rsid w:val="00F62D99"/>
    <w:rsid w:val="00F6439A"/>
    <w:rsid w:val="00F6503B"/>
    <w:rsid w:val="00F65EC4"/>
    <w:rsid w:val="00F67158"/>
    <w:rsid w:val="00F67632"/>
    <w:rsid w:val="00F677BC"/>
    <w:rsid w:val="00F71E96"/>
    <w:rsid w:val="00F7277C"/>
    <w:rsid w:val="00F73782"/>
    <w:rsid w:val="00F77C0C"/>
    <w:rsid w:val="00F828C6"/>
    <w:rsid w:val="00F82932"/>
    <w:rsid w:val="00F82C16"/>
    <w:rsid w:val="00F835F3"/>
    <w:rsid w:val="00F836D7"/>
    <w:rsid w:val="00F83716"/>
    <w:rsid w:val="00F8393B"/>
    <w:rsid w:val="00F83BAC"/>
    <w:rsid w:val="00F83E52"/>
    <w:rsid w:val="00F83F49"/>
    <w:rsid w:val="00F844A2"/>
    <w:rsid w:val="00F85054"/>
    <w:rsid w:val="00F858D9"/>
    <w:rsid w:val="00F85F3F"/>
    <w:rsid w:val="00F86030"/>
    <w:rsid w:val="00F869D0"/>
    <w:rsid w:val="00F87390"/>
    <w:rsid w:val="00F903C7"/>
    <w:rsid w:val="00F90AED"/>
    <w:rsid w:val="00F91AA4"/>
    <w:rsid w:val="00F92090"/>
    <w:rsid w:val="00F92253"/>
    <w:rsid w:val="00F92F39"/>
    <w:rsid w:val="00F9308E"/>
    <w:rsid w:val="00F93303"/>
    <w:rsid w:val="00F93F55"/>
    <w:rsid w:val="00F9446E"/>
    <w:rsid w:val="00F9478C"/>
    <w:rsid w:val="00F95023"/>
    <w:rsid w:val="00F96C1C"/>
    <w:rsid w:val="00F97442"/>
    <w:rsid w:val="00F97FA4"/>
    <w:rsid w:val="00FA1A1B"/>
    <w:rsid w:val="00FA3531"/>
    <w:rsid w:val="00FA3CC3"/>
    <w:rsid w:val="00FA3F0E"/>
    <w:rsid w:val="00FA3F82"/>
    <w:rsid w:val="00FA40A1"/>
    <w:rsid w:val="00FA61C1"/>
    <w:rsid w:val="00FA64C1"/>
    <w:rsid w:val="00FA6A64"/>
    <w:rsid w:val="00FA6B7C"/>
    <w:rsid w:val="00FA6D10"/>
    <w:rsid w:val="00FA7614"/>
    <w:rsid w:val="00FA7EB6"/>
    <w:rsid w:val="00FA7F6A"/>
    <w:rsid w:val="00FA7F98"/>
    <w:rsid w:val="00FB0452"/>
    <w:rsid w:val="00FB1A8E"/>
    <w:rsid w:val="00FB220A"/>
    <w:rsid w:val="00FB27C7"/>
    <w:rsid w:val="00FB2881"/>
    <w:rsid w:val="00FB3215"/>
    <w:rsid w:val="00FB42E5"/>
    <w:rsid w:val="00FB506B"/>
    <w:rsid w:val="00FB657F"/>
    <w:rsid w:val="00FB667E"/>
    <w:rsid w:val="00FB6B67"/>
    <w:rsid w:val="00FB6EB8"/>
    <w:rsid w:val="00FB7005"/>
    <w:rsid w:val="00FB71A3"/>
    <w:rsid w:val="00FC1A2E"/>
    <w:rsid w:val="00FC2AC2"/>
    <w:rsid w:val="00FC2F63"/>
    <w:rsid w:val="00FC34B1"/>
    <w:rsid w:val="00FC36C7"/>
    <w:rsid w:val="00FC3861"/>
    <w:rsid w:val="00FC3A90"/>
    <w:rsid w:val="00FC3EF5"/>
    <w:rsid w:val="00FC3F1D"/>
    <w:rsid w:val="00FC4659"/>
    <w:rsid w:val="00FC47AC"/>
    <w:rsid w:val="00FC565F"/>
    <w:rsid w:val="00FC5F38"/>
    <w:rsid w:val="00FC75E1"/>
    <w:rsid w:val="00FD056D"/>
    <w:rsid w:val="00FD0A88"/>
    <w:rsid w:val="00FD0C4C"/>
    <w:rsid w:val="00FD2690"/>
    <w:rsid w:val="00FD28CB"/>
    <w:rsid w:val="00FD3593"/>
    <w:rsid w:val="00FD3ABB"/>
    <w:rsid w:val="00FD3B82"/>
    <w:rsid w:val="00FD45B3"/>
    <w:rsid w:val="00FD54AB"/>
    <w:rsid w:val="00FD6FE4"/>
    <w:rsid w:val="00FE0108"/>
    <w:rsid w:val="00FE077A"/>
    <w:rsid w:val="00FE11AF"/>
    <w:rsid w:val="00FE1AD4"/>
    <w:rsid w:val="00FE377B"/>
    <w:rsid w:val="00FE3CB1"/>
    <w:rsid w:val="00FE44F2"/>
    <w:rsid w:val="00FE485C"/>
    <w:rsid w:val="00FE55D4"/>
    <w:rsid w:val="00FE5A8C"/>
    <w:rsid w:val="00FE6968"/>
    <w:rsid w:val="00FE6F0B"/>
    <w:rsid w:val="00FE724D"/>
    <w:rsid w:val="00FF02C4"/>
    <w:rsid w:val="00FF07FD"/>
    <w:rsid w:val="00FF13C8"/>
    <w:rsid w:val="00FF2D24"/>
    <w:rsid w:val="00FF4B21"/>
    <w:rsid w:val="00FF599A"/>
    <w:rsid w:val="00FF5F18"/>
    <w:rsid w:val="00FF6582"/>
    <w:rsid w:val="00FF6D62"/>
    <w:rsid w:val="00FF6E51"/>
    <w:rsid w:val="00FF78E3"/>
    <w:rsid w:val="00FF7FC5"/>
    <w:rsid w:val="1692178D"/>
    <w:rsid w:val="1AB67F43"/>
    <w:rsid w:val="2668B57F"/>
    <w:rsid w:val="35407C7A"/>
    <w:rsid w:val="4E1BB0D4"/>
    <w:rsid w:val="51FD394F"/>
    <w:rsid w:val="523A9BDE"/>
    <w:rsid w:val="56724C5A"/>
    <w:rsid w:val="57850C7A"/>
    <w:rsid w:val="6064B154"/>
    <w:rsid w:val="6F267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A989D"/>
  <w15:chartTrackingRefBased/>
  <w15:docId w15:val="{8E2DA4F1-C230-425C-BA12-233FE969F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C3D99"/>
    <w:rPr>
      <w:kern w:val="0"/>
      <w:lang w:val="en-GB"/>
    </w:rPr>
  </w:style>
  <w:style w:type="paragraph" w:styleId="berschrift1">
    <w:name w:val="heading 1"/>
    <w:basedOn w:val="Standard"/>
    <w:next w:val="Standard"/>
    <w:link w:val="berschrift1Zchn"/>
    <w:uiPriority w:val="9"/>
    <w:qFormat/>
    <w:rsid w:val="002C3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C3D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C7F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6A56EC"/>
    <w:pPr>
      <w:spacing w:after="0" w:line="240" w:lineRule="auto"/>
    </w:pPr>
    <w:rPr>
      <w:rFonts w:ascii="Times New Roman" w:hAnsi="Times New Roman"/>
      <w:sz w:val="24"/>
    </w:rPr>
  </w:style>
  <w:style w:type="character" w:customStyle="1" w:styleId="berschrift1Zchn">
    <w:name w:val="Überschrift 1 Zchn"/>
    <w:basedOn w:val="Absatz-Standardschriftart"/>
    <w:link w:val="berschrift1"/>
    <w:uiPriority w:val="9"/>
    <w:rsid w:val="002C3D99"/>
    <w:rPr>
      <w:rFonts w:asciiTheme="majorHAnsi" w:eastAsiaTheme="majorEastAsia" w:hAnsiTheme="majorHAnsi" w:cstheme="majorBidi"/>
      <w:color w:val="2F5496" w:themeColor="accent1" w:themeShade="BF"/>
      <w:kern w:val="0"/>
      <w:sz w:val="32"/>
      <w:szCs w:val="32"/>
      <w:lang w:val="en-GB"/>
    </w:rPr>
  </w:style>
  <w:style w:type="character" w:customStyle="1" w:styleId="berschrift2Zchn">
    <w:name w:val="Überschrift 2 Zchn"/>
    <w:basedOn w:val="Absatz-Standardschriftart"/>
    <w:link w:val="berschrift2"/>
    <w:uiPriority w:val="9"/>
    <w:rsid w:val="002C3D99"/>
    <w:rPr>
      <w:rFonts w:asciiTheme="majorHAnsi" w:eastAsiaTheme="majorEastAsia" w:hAnsiTheme="majorHAnsi" w:cstheme="majorBidi"/>
      <w:color w:val="2F5496" w:themeColor="accent1" w:themeShade="BF"/>
      <w:kern w:val="0"/>
      <w:sz w:val="26"/>
      <w:szCs w:val="26"/>
      <w:lang w:val="en-GB"/>
    </w:rPr>
  </w:style>
  <w:style w:type="paragraph" w:styleId="Listenabsatz">
    <w:name w:val="List Paragraph"/>
    <w:basedOn w:val="Standard"/>
    <w:uiPriority w:val="34"/>
    <w:qFormat/>
    <w:rsid w:val="002C3D99"/>
    <w:pPr>
      <w:ind w:left="720"/>
      <w:contextualSpacing/>
    </w:pPr>
  </w:style>
  <w:style w:type="character" w:styleId="Kommentarzeichen">
    <w:name w:val="annotation reference"/>
    <w:basedOn w:val="Absatz-Standardschriftart"/>
    <w:uiPriority w:val="99"/>
    <w:semiHidden/>
    <w:unhideWhenUsed/>
    <w:rsid w:val="002C3D99"/>
    <w:rPr>
      <w:sz w:val="16"/>
      <w:szCs w:val="16"/>
    </w:rPr>
  </w:style>
  <w:style w:type="paragraph" w:styleId="Kommentartext">
    <w:name w:val="annotation text"/>
    <w:basedOn w:val="Standard"/>
    <w:link w:val="KommentartextZchn"/>
    <w:uiPriority w:val="99"/>
    <w:unhideWhenUsed/>
    <w:rsid w:val="002C3D99"/>
    <w:pPr>
      <w:spacing w:line="240" w:lineRule="auto"/>
    </w:pPr>
    <w:rPr>
      <w:sz w:val="20"/>
      <w:szCs w:val="20"/>
    </w:rPr>
  </w:style>
  <w:style w:type="character" w:customStyle="1" w:styleId="KommentartextZchn">
    <w:name w:val="Kommentartext Zchn"/>
    <w:basedOn w:val="Absatz-Standardschriftart"/>
    <w:link w:val="Kommentartext"/>
    <w:uiPriority w:val="99"/>
    <w:rsid w:val="002C3D99"/>
    <w:rPr>
      <w:kern w:val="0"/>
      <w:sz w:val="20"/>
      <w:szCs w:val="20"/>
      <w:lang w:val="en-GB"/>
    </w:rPr>
  </w:style>
  <w:style w:type="paragraph" w:styleId="Kopfzeile">
    <w:name w:val="header"/>
    <w:basedOn w:val="Standard"/>
    <w:link w:val="KopfzeileZchn"/>
    <w:uiPriority w:val="99"/>
    <w:unhideWhenUsed/>
    <w:rsid w:val="00251A40"/>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251A40"/>
    <w:rPr>
      <w:kern w:val="0"/>
      <w:lang w:val="en-GB"/>
    </w:rPr>
  </w:style>
  <w:style w:type="paragraph" w:styleId="Fuzeile">
    <w:name w:val="footer"/>
    <w:basedOn w:val="Standard"/>
    <w:link w:val="FuzeileZchn"/>
    <w:uiPriority w:val="99"/>
    <w:unhideWhenUsed/>
    <w:rsid w:val="00251A40"/>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251A40"/>
    <w:rPr>
      <w:kern w:val="0"/>
      <w:lang w:val="en-GB"/>
    </w:rPr>
  </w:style>
  <w:style w:type="character" w:customStyle="1" w:styleId="berschrift3Zchn">
    <w:name w:val="Überschrift 3 Zchn"/>
    <w:basedOn w:val="Absatz-Standardschriftart"/>
    <w:link w:val="berschrift3"/>
    <w:uiPriority w:val="9"/>
    <w:rsid w:val="00DC7FD6"/>
    <w:rPr>
      <w:rFonts w:asciiTheme="majorHAnsi" w:eastAsiaTheme="majorEastAsia" w:hAnsiTheme="majorHAnsi" w:cstheme="majorBidi"/>
      <w:color w:val="1F3763" w:themeColor="accent1" w:themeShade="7F"/>
      <w:kern w:val="0"/>
      <w:sz w:val="24"/>
      <w:szCs w:val="24"/>
      <w:lang w:val="en-GB"/>
    </w:rPr>
  </w:style>
  <w:style w:type="paragraph" w:styleId="Kommentarthema">
    <w:name w:val="annotation subject"/>
    <w:basedOn w:val="Kommentartext"/>
    <w:next w:val="Kommentartext"/>
    <w:link w:val="KommentarthemaZchn"/>
    <w:uiPriority w:val="99"/>
    <w:semiHidden/>
    <w:unhideWhenUsed/>
    <w:rsid w:val="00297C1D"/>
    <w:rPr>
      <w:b/>
      <w:bCs/>
    </w:rPr>
  </w:style>
  <w:style w:type="character" w:customStyle="1" w:styleId="KommentarthemaZchn">
    <w:name w:val="Kommentarthema Zchn"/>
    <w:basedOn w:val="KommentartextZchn"/>
    <w:link w:val="Kommentarthema"/>
    <w:uiPriority w:val="99"/>
    <w:semiHidden/>
    <w:rsid w:val="00297C1D"/>
    <w:rPr>
      <w:b/>
      <w:bCs/>
      <w:kern w:val="0"/>
      <w:sz w:val="20"/>
      <w:szCs w:val="20"/>
      <w:lang w:val="en-GB"/>
    </w:rPr>
  </w:style>
  <w:style w:type="character" w:styleId="Hyperlink">
    <w:name w:val="Hyperlink"/>
    <w:basedOn w:val="Absatz-Standardschriftart"/>
    <w:uiPriority w:val="99"/>
    <w:unhideWhenUsed/>
    <w:rsid w:val="00356419"/>
    <w:rPr>
      <w:color w:val="0563C1" w:themeColor="hyperlink"/>
      <w:u w:val="single"/>
    </w:rPr>
  </w:style>
  <w:style w:type="character" w:styleId="NichtaufgelsteErwhnung">
    <w:name w:val="Unresolved Mention"/>
    <w:basedOn w:val="Absatz-Standardschriftart"/>
    <w:uiPriority w:val="99"/>
    <w:semiHidden/>
    <w:unhideWhenUsed/>
    <w:rsid w:val="00356419"/>
    <w:rPr>
      <w:color w:val="605E5C"/>
      <w:shd w:val="clear" w:color="auto" w:fill="E1DFDD"/>
    </w:rPr>
  </w:style>
  <w:style w:type="paragraph" w:styleId="berarbeitung">
    <w:name w:val="Revision"/>
    <w:hidden/>
    <w:uiPriority w:val="99"/>
    <w:semiHidden/>
    <w:rsid w:val="00304A4E"/>
    <w:pPr>
      <w:spacing w:after="0" w:line="240" w:lineRule="auto"/>
    </w:pPr>
    <w:rPr>
      <w:kern w:val="0"/>
      <w:lang w:val="en-GB"/>
    </w:rPr>
  </w:style>
  <w:style w:type="paragraph" w:styleId="StandardWeb">
    <w:name w:val="Normal (Web)"/>
    <w:basedOn w:val="Standard"/>
    <w:uiPriority w:val="99"/>
    <w:semiHidden/>
    <w:unhideWhenUsed/>
    <w:rsid w:val="00B16397"/>
    <w:rPr>
      <w:rFonts w:ascii="Times New Roman" w:hAnsi="Times New Roman" w:cs="Times New Roman"/>
      <w:sz w:val="24"/>
      <w:szCs w:val="24"/>
    </w:rPr>
  </w:style>
  <w:style w:type="character" w:customStyle="1" w:styleId="highlight">
    <w:name w:val="highlight"/>
    <w:basedOn w:val="Absatz-Standardschriftart"/>
    <w:rsid w:val="002A3F49"/>
  </w:style>
  <w:style w:type="character" w:customStyle="1" w:styleId="citation">
    <w:name w:val="citation"/>
    <w:basedOn w:val="Absatz-Standardschriftart"/>
    <w:rsid w:val="002A3F49"/>
  </w:style>
  <w:style w:type="character" w:customStyle="1" w:styleId="citation-item">
    <w:name w:val="citation-item"/>
    <w:basedOn w:val="Absatz-Standardschriftart"/>
    <w:rsid w:val="002A3F49"/>
  </w:style>
  <w:style w:type="paragraph" w:styleId="Funotentext">
    <w:name w:val="footnote text"/>
    <w:basedOn w:val="Standard"/>
    <w:link w:val="FunotentextZchn"/>
    <w:uiPriority w:val="99"/>
    <w:unhideWhenUsed/>
    <w:rsid w:val="005327C8"/>
    <w:pPr>
      <w:spacing w:after="0" w:line="240" w:lineRule="auto"/>
    </w:pPr>
    <w:rPr>
      <w:sz w:val="20"/>
      <w:szCs w:val="20"/>
    </w:rPr>
  </w:style>
  <w:style w:type="character" w:customStyle="1" w:styleId="FunotentextZchn">
    <w:name w:val="Fußnotentext Zchn"/>
    <w:basedOn w:val="Absatz-Standardschriftart"/>
    <w:link w:val="Funotentext"/>
    <w:uiPriority w:val="99"/>
    <w:rsid w:val="005327C8"/>
    <w:rPr>
      <w:kern w:val="0"/>
      <w:sz w:val="20"/>
      <w:szCs w:val="20"/>
      <w:lang w:val="en-GB"/>
    </w:rPr>
  </w:style>
  <w:style w:type="character" w:styleId="Funotenzeichen">
    <w:name w:val="footnote reference"/>
    <w:basedOn w:val="Absatz-Standardschriftart"/>
    <w:uiPriority w:val="99"/>
    <w:semiHidden/>
    <w:unhideWhenUsed/>
    <w:rsid w:val="005327C8"/>
    <w:rPr>
      <w:vertAlign w:val="superscript"/>
    </w:rPr>
  </w:style>
  <w:style w:type="character" w:styleId="BesuchterLink">
    <w:name w:val="FollowedHyperlink"/>
    <w:basedOn w:val="Absatz-Standardschriftart"/>
    <w:uiPriority w:val="99"/>
    <w:semiHidden/>
    <w:unhideWhenUsed/>
    <w:rsid w:val="008957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4486">
      <w:bodyDiv w:val="1"/>
      <w:marLeft w:val="0"/>
      <w:marRight w:val="0"/>
      <w:marTop w:val="0"/>
      <w:marBottom w:val="0"/>
      <w:divBdr>
        <w:top w:val="none" w:sz="0" w:space="0" w:color="auto"/>
        <w:left w:val="none" w:sz="0" w:space="0" w:color="auto"/>
        <w:bottom w:val="none" w:sz="0" w:space="0" w:color="auto"/>
        <w:right w:val="none" w:sz="0" w:space="0" w:color="auto"/>
      </w:divBdr>
      <w:divsChild>
        <w:div w:id="1739862213">
          <w:marLeft w:val="0"/>
          <w:marRight w:val="0"/>
          <w:marTop w:val="0"/>
          <w:marBottom w:val="0"/>
          <w:divBdr>
            <w:top w:val="none" w:sz="0" w:space="0" w:color="auto"/>
            <w:left w:val="none" w:sz="0" w:space="0" w:color="auto"/>
            <w:bottom w:val="none" w:sz="0" w:space="0" w:color="auto"/>
            <w:right w:val="none" w:sz="0" w:space="0" w:color="auto"/>
          </w:divBdr>
          <w:divsChild>
            <w:div w:id="1368942815">
              <w:marLeft w:val="0"/>
              <w:marRight w:val="0"/>
              <w:marTop w:val="0"/>
              <w:marBottom w:val="0"/>
              <w:divBdr>
                <w:top w:val="none" w:sz="0" w:space="0" w:color="auto"/>
                <w:left w:val="none" w:sz="0" w:space="0" w:color="auto"/>
                <w:bottom w:val="none" w:sz="0" w:space="0" w:color="auto"/>
                <w:right w:val="none" w:sz="0" w:space="0" w:color="auto"/>
              </w:divBdr>
              <w:divsChild>
                <w:div w:id="209685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1104">
      <w:bodyDiv w:val="1"/>
      <w:marLeft w:val="0"/>
      <w:marRight w:val="0"/>
      <w:marTop w:val="0"/>
      <w:marBottom w:val="0"/>
      <w:divBdr>
        <w:top w:val="none" w:sz="0" w:space="0" w:color="auto"/>
        <w:left w:val="none" w:sz="0" w:space="0" w:color="auto"/>
        <w:bottom w:val="none" w:sz="0" w:space="0" w:color="auto"/>
        <w:right w:val="none" w:sz="0" w:space="0" w:color="auto"/>
      </w:divBdr>
      <w:divsChild>
        <w:div w:id="558132919">
          <w:marLeft w:val="0"/>
          <w:marRight w:val="0"/>
          <w:marTop w:val="0"/>
          <w:marBottom w:val="0"/>
          <w:divBdr>
            <w:top w:val="single" w:sz="2" w:space="0" w:color="D9D9E3"/>
            <w:left w:val="single" w:sz="2" w:space="0" w:color="D9D9E3"/>
            <w:bottom w:val="single" w:sz="2" w:space="0" w:color="D9D9E3"/>
            <w:right w:val="single" w:sz="2" w:space="0" w:color="D9D9E3"/>
          </w:divBdr>
          <w:divsChild>
            <w:div w:id="105779352">
              <w:marLeft w:val="0"/>
              <w:marRight w:val="0"/>
              <w:marTop w:val="0"/>
              <w:marBottom w:val="0"/>
              <w:divBdr>
                <w:top w:val="single" w:sz="2" w:space="0" w:color="D9D9E3"/>
                <w:left w:val="single" w:sz="2" w:space="0" w:color="D9D9E3"/>
                <w:bottom w:val="single" w:sz="2" w:space="0" w:color="D9D9E3"/>
                <w:right w:val="single" w:sz="2" w:space="0" w:color="D9D9E3"/>
              </w:divBdr>
              <w:divsChild>
                <w:div w:id="1173716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8183614">
      <w:bodyDiv w:val="1"/>
      <w:marLeft w:val="0"/>
      <w:marRight w:val="0"/>
      <w:marTop w:val="0"/>
      <w:marBottom w:val="0"/>
      <w:divBdr>
        <w:top w:val="none" w:sz="0" w:space="0" w:color="auto"/>
        <w:left w:val="none" w:sz="0" w:space="0" w:color="auto"/>
        <w:bottom w:val="none" w:sz="0" w:space="0" w:color="auto"/>
        <w:right w:val="none" w:sz="0" w:space="0" w:color="auto"/>
      </w:divBdr>
      <w:divsChild>
        <w:div w:id="1253466289">
          <w:marLeft w:val="0"/>
          <w:marRight w:val="0"/>
          <w:marTop w:val="0"/>
          <w:marBottom w:val="0"/>
          <w:divBdr>
            <w:top w:val="none" w:sz="0" w:space="0" w:color="auto"/>
            <w:left w:val="none" w:sz="0" w:space="0" w:color="auto"/>
            <w:bottom w:val="none" w:sz="0" w:space="0" w:color="auto"/>
            <w:right w:val="none" w:sz="0" w:space="0" w:color="auto"/>
          </w:divBdr>
          <w:divsChild>
            <w:div w:id="165999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9843">
      <w:bodyDiv w:val="1"/>
      <w:marLeft w:val="0"/>
      <w:marRight w:val="0"/>
      <w:marTop w:val="0"/>
      <w:marBottom w:val="0"/>
      <w:divBdr>
        <w:top w:val="none" w:sz="0" w:space="0" w:color="auto"/>
        <w:left w:val="none" w:sz="0" w:space="0" w:color="auto"/>
        <w:bottom w:val="none" w:sz="0" w:space="0" w:color="auto"/>
        <w:right w:val="none" w:sz="0" w:space="0" w:color="auto"/>
      </w:divBdr>
    </w:div>
    <w:div w:id="162165351">
      <w:bodyDiv w:val="1"/>
      <w:marLeft w:val="0"/>
      <w:marRight w:val="0"/>
      <w:marTop w:val="0"/>
      <w:marBottom w:val="0"/>
      <w:divBdr>
        <w:top w:val="none" w:sz="0" w:space="0" w:color="auto"/>
        <w:left w:val="none" w:sz="0" w:space="0" w:color="auto"/>
        <w:bottom w:val="none" w:sz="0" w:space="0" w:color="auto"/>
        <w:right w:val="none" w:sz="0" w:space="0" w:color="auto"/>
      </w:divBdr>
    </w:div>
    <w:div w:id="265966221">
      <w:bodyDiv w:val="1"/>
      <w:marLeft w:val="0"/>
      <w:marRight w:val="0"/>
      <w:marTop w:val="0"/>
      <w:marBottom w:val="0"/>
      <w:divBdr>
        <w:top w:val="none" w:sz="0" w:space="0" w:color="auto"/>
        <w:left w:val="none" w:sz="0" w:space="0" w:color="auto"/>
        <w:bottom w:val="none" w:sz="0" w:space="0" w:color="auto"/>
        <w:right w:val="none" w:sz="0" w:space="0" w:color="auto"/>
      </w:divBdr>
      <w:divsChild>
        <w:div w:id="584804780">
          <w:marLeft w:val="0"/>
          <w:marRight w:val="0"/>
          <w:marTop w:val="0"/>
          <w:marBottom w:val="0"/>
          <w:divBdr>
            <w:top w:val="none" w:sz="0" w:space="0" w:color="auto"/>
            <w:left w:val="none" w:sz="0" w:space="0" w:color="auto"/>
            <w:bottom w:val="none" w:sz="0" w:space="0" w:color="auto"/>
            <w:right w:val="none" w:sz="0" w:space="0" w:color="auto"/>
          </w:divBdr>
          <w:divsChild>
            <w:div w:id="1504129358">
              <w:marLeft w:val="0"/>
              <w:marRight w:val="0"/>
              <w:marTop w:val="0"/>
              <w:marBottom w:val="0"/>
              <w:divBdr>
                <w:top w:val="none" w:sz="0" w:space="0" w:color="auto"/>
                <w:left w:val="none" w:sz="0" w:space="0" w:color="auto"/>
                <w:bottom w:val="none" w:sz="0" w:space="0" w:color="auto"/>
                <w:right w:val="none" w:sz="0" w:space="0" w:color="auto"/>
              </w:divBdr>
              <w:divsChild>
                <w:div w:id="7330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973049">
      <w:bodyDiv w:val="1"/>
      <w:marLeft w:val="0"/>
      <w:marRight w:val="0"/>
      <w:marTop w:val="0"/>
      <w:marBottom w:val="0"/>
      <w:divBdr>
        <w:top w:val="none" w:sz="0" w:space="0" w:color="auto"/>
        <w:left w:val="none" w:sz="0" w:space="0" w:color="auto"/>
        <w:bottom w:val="none" w:sz="0" w:space="0" w:color="auto"/>
        <w:right w:val="none" w:sz="0" w:space="0" w:color="auto"/>
      </w:divBdr>
    </w:div>
    <w:div w:id="486168703">
      <w:bodyDiv w:val="1"/>
      <w:marLeft w:val="0"/>
      <w:marRight w:val="0"/>
      <w:marTop w:val="0"/>
      <w:marBottom w:val="0"/>
      <w:divBdr>
        <w:top w:val="none" w:sz="0" w:space="0" w:color="auto"/>
        <w:left w:val="none" w:sz="0" w:space="0" w:color="auto"/>
        <w:bottom w:val="none" w:sz="0" w:space="0" w:color="auto"/>
        <w:right w:val="none" w:sz="0" w:space="0" w:color="auto"/>
      </w:divBdr>
    </w:div>
    <w:div w:id="531187805">
      <w:bodyDiv w:val="1"/>
      <w:marLeft w:val="0"/>
      <w:marRight w:val="0"/>
      <w:marTop w:val="0"/>
      <w:marBottom w:val="0"/>
      <w:divBdr>
        <w:top w:val="none" w:sz="0" w:space="0" w:color="auto"/>
        <w:left w:val="none" w:sz="0" w:space="0" w:color="auto"/>
        <w:bottom w:val="none" w:sz="0" w:space="0" w:color="auto"/>
        <w:right w:val="none" w:sz="0" w:space="0" w:color="auto"/>
      </w:divBdr>
      <w:divsChild>
        <w:div w:id="1219629265">
          <w:marLeft w:val="0"/>
          <w:marRight w:val="0"/>
          <w:marTop w:val="0"/>
          <w:marBottom w:val="0"/>
          <w:divBdr>
            <w:top w:val="none" w:sz="0" w:space="0" w:color="auto"/>
            <w:left w:val="none" w:sz="0" w:space="0" w:color="auto"/>
            <w:bottom w:val="none" w:sz="0" w:space="0" w:color="auto"/>
            <w:right w:val="none" w:sz="0" w:space="0" w:color="auto"/>
          </w:divBdr>
        </w:div>
        <w:div w:id="2126345899">
          <w:marLeft w:val="0"/>
          <w:marRight w:val="0"/>
          <w:marTop w:val="0"/>
          <w:marBottom w:val="0"/>
          <w:divBdr>
            <w:top w:val="single" w:sz="2" w:space="0" w:color="D9D9E3"/>
            <w:left w:val="single" w:sz="2" w:space="0" w:color="D9D9E3"/>
            <w:bottom w:val="single" w:sz="2" w:space="0" w:color="D9D9E3"/>
            <w:right w:val="single" w:sz="2" w:space="0" w:color="D9D9E3"/>
          </w:divBdr>
          <w:divsChild>
            <w:div w:id="1587769011">
              <w:marLeft w:val="0"/>
              <w:marRight w:val="0"/>
              <w:marTop w:val="0"/>
              <w:marBottom w:val="0"/>
              <w:divBdr>
                <w:top w:val="single" w:sz="2" w:space="0" w:color="D9D9E3"/>
                <w:left w:val="single" w:sz="2" w:space="0" w:color="D9D9E3"/>
                <w:bottom w:val="single" w:sz="2" w:space="0" w:color="D9D9E3"/>
                <w:right w:val="single" w:sz="2" w:space="0" w:color="D9D9E3"/>
              </w:divBdr>
              <w:divsChild>
                <w:div w:id="724328978">
                  <w:marLeft w:val="0"/>
                  <w:marRight w:val="0"/>
                  <w:marTop w:val="0"/>
                  <w:marBottom w:val="0"/>
                  <w:divBdr>
                    <w:top w:val="single" w:sz="2" w:space="0" w:color="D9D9E3"/>
                    <w:left w:val="single" w:sz="2" w:space="0" w:color="D9D9E3"/>
                    <w:bottom w:val="single" w:sz="2" w:space="0" w:color="D9D9E3"/>
                    <w:right w:val="single" w:sz="2" w:space="0" w:color="D9D9E3"/>
                  </w:divBdr>
                  <w:divsChild>
                    <w:div w:id="2066221948">
                      <w:marLeft w:val="0"/>
                      <w:marRight w:val="0"/>
                      <w:marTop w:val="0"/>
                      <w:marBottom w:val="0"/>
                      <w:divBdr>
                        <w:top w:val="single" w:sz="2" w:space="0" w:color="D9D9E3"/>
                        <w:left w:val="single" w:sz="2" w:space="0" w:color="D9D9E3"/>
                        <w:bottom w:val="single" w:sz="2" w:space="0" w:color="D9D9E3"/>
                        <w:right w:val="single" w:sz="2" w:space="0" w:color="D9D9E3"/>
                      </w:divBdr>
                      <w:divsChild>
                        <w:div w:id="36665569">
                          <w:marLeft w:val="0"/>
                          <w:marRight w:val="0"/>
                          <w:marTop w:val="0"/>
                          <w:marBottom w:val="0"/>
                          <w:divBdr>
                            <w:top w:val="single" w:sz="2" w:space="0" w:color="D9D9E3"/>
                            <w:left w:val="single" w:sz="2" w:space="0" w:color="D9D9E3"/>
                            <w:bottom w:val="single" w:sz="2" w:space="0" w:color="D9D9E3"/>
                            <w:right w:val="single" w:sz="2" w:space="0" w:color="D9D9E3"/>
                          </w:divBdr>
                          <w:divsChild>
                            <w:div w:id="1392266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956299">
                                  <w:marLeft w:val="0"/>
                                  <w:marRight w:val="0"/>
                                  <w:marTop w:val="0"/>
                                  <w:marBottom w:val="0"/>
                                  <w:divBdr>
                                    <w:top w:val="single" w:sz="2" w:space="0" w:color="D9D9E3"/>
                                    <w:left w:val="single" w:sz="2" w:space="0" w:color="D9D9E3"/>
                                    <w:bottom w:val="single" w:sz="2" w:space="0" w:color="D9D9E3"/>
                                    <w:right w:val="single" w:sz="2" w:space="0" w:color="D9D9E3"/>
                                  </w:divBdr>
                                  <w:divsChild>
                                    <w:div w:id="1449815714">
                                      <w:marLeft w:val="0"/>
                                      <w:marRight w:val="0"/>
                                      <w:marTop w:val="0"/>
                                      <w:marBottom w:val="0"/>
                                      <w:divBdr>
                                        <w:top w:val="single" w:sz="2" w:space="0" w:color="D9D9E3"/>
                                        <w:left w:val="single" w:sz="2" w:space="0" w:color="D9D9E3"/>
                                        <w:bottom w:val="single" w:sz="2" w:space="0" w:color="D9D9E3"/>
                                        <w:right w:val="single" w:sz="2" w:space="0" w:color="D9D9E3"/>
                                      </w:divBdr>
                                      <w:divsChild>
                                        <w:div w:id="179316270">
                                          <w:marLeft w:val="0"/>
                                          <w:marRight w:val="0"/>
                                          <w:marTop w:val="0"/>
                                          <w:marBottom w:val="0"/>
                                          <w:divBdr>
                                            <w:top w:val="single" w:sz="2" w:space="0" w:color="D9D9E3"/>
                                            <w:left w:val="single" w:sz="2" w:space="0" w:color="D9D9E3"/>
                                            <w:bottom w:val="single" w:sz="2" w:space="0" w:color="D9D9E3"/>
                                            <w:right w:val="single" w:sz="2" w:space="0" w:color="D9D9E3"/>
                                          </w:divBdr>
                                          <w:divsChild>
                                            <w:div w:id="1462069949">
                                              <w:marLeft w:val="0"/>
                                              <w:marRight w:val="0"/>
                                              <w:marTop w:val="0"/>
                                              <w:marBottom w:val="0"/>
                                              <w:divBdr>
                                                <w:top w:val="single" w:sz="2" w:space="0" w:color="D9D9E3"/>
                                                <w:left w:val="single" w:sz="2" w:space="0" w:color="D9D9E3"/>
                                                <w:bottom w:val="single" w:sz="2" w:space="0" w:color="D9D9E3"/>
                                                <w:right w:val="single" w:sz="2" w:space="0" w:color="D9D9E3"/>
                                              </w:divBdr>
                                              <w:divsChild>
                                                <w:div w:id="915819998">
                                                  <w:marLeft w:val="0"/>
                                                  <w:marRight w:val="0"/>
                                                  <w:marTop w:val="0"/>
                                                  <w:marBottom w:val="0"/>
                                                  <w:divBdr>
                                                    <w:top w:val="single" w:sz="2" w:space="0" w:color="D9D9E3"/>
                                                    <w:left w:val="single" w:sz="2" w:space="0" w:color="D9D9E3"/>
                                                    <w:bottom w:val="single" w:sz="2" w:space="0" w:color="D9D9E3"/>
                                                    <w:right w:val="single" w:sz="2" w:space="0" w:color="D9D9E3"/>
                                                  </w:divBdr>
                                                  <w:divsChild>
                                                    <w:div w:id="75138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658312222">
      <w:bodyDiv w:val="1"/>
      <w:marLeft w:val="0"/>
      <w:marRight w:val="0"/>
      <w:marTop w:val="0"/>
      <w:marBottom w:val="0"/>
      <w:divBdr>
        <w:top w:val="none" w:sz="0" w:space="0" w:color="auto"/>
        <w:left w:val="none" w:sz="0" w:space="0" w:color="auto"/>
        <w:bottom w:val="none" w:sz="0" w:space="0" w:color="auto"/>
        <w:right w:val="none" w:sz="0" w:space="0" w:color="auto"/>
      </w:divBdr>
      <w:divsChild>
        <w:div w:id="1038242514">
          <w:marLeft w:val="0"/>
          <w:marRight w:val="0"/>
          <w:marTop w:val="0"/>
          <w:marBottom w:val="0"/>
          <w:divBdr>
            <w:top w:val="single" w:sz="2" w:space="0" w:color="D9D9E3"/>
            <w:left w:val="single" w:sz="2" w:space="0" w:color="D9D9E3"/>
            <w:bottom w:val="single" w:sz="2" w:space="0" w:color="D9D9E3"/>
            <w:right w:val="single" w:sz="2" w:space="0" w:color="D9D9E3"/>
          </w:divBdr>
          <w:divsChild>
            <w:div w:id="1762989286">
              <w:marLeft w:val="0"/>
              <w:marRight w:val="0"/>
              <w:marTop w:val="0"/>
              <w:marBottom w:val="0"/>
              <w:divBdr>
                <w:top w:val="single" w:sz="2" w:space="0" w:color="D9D9E3"/>
                <w:left w:val="single" w:sz="2" w:space="0" w:color="D9D9E3"/>
                <w:bottom w:val="single" w:sz="2" w:space="0" w:color="D9D9E3"/>
                <w:right w:val="single" w:sz="2" w:space="0" w:color="D9D9E3"/>
              </w:divBdr>
              <w:divsChild>
                <w:div w:id="2069380823">
                  <w:marLeft w:val="0"/>
                  <w:marRight w:val="0"/>
                  <w:marTop w:val="0"/>
                  <w:marBottom w:val="0"/>
                  <w:divBdr>
                    <w:top w:val="single" w:sz="2" w:space="0" w:color="D9D9E3"/>
                    <w:left w:val="single" w:sz="2" w:space="0" w:color="D9D9E3"/>
                    <w:bottom w:val="single" w:sz="2" w:space="0" w:color="D9D9E3"/>
                    <w:right w:val="single" w:sz="2" w:space="0" w:color="D9D9E3"/>
                  </w:divBdr>
                  <w:divsChild>
                    <w:div w:id="1370030460">
                      <w:marLeft w:val="0"/>
                      <w:marRight w:val="0"/>
                      <w:marTop w:val="0"/>
                      <w:marBottom w:val="0"/>
                      <w:divBdr>
                        <w:top w:val="single" w:sz="2" w:space="0" w:color="D9D9E3"/>
                        <w:left w:val="single" w:sz="2" w:space="0" w:color="D9D9E3"/>
                        <w:bottom w:val="single" w:sz="2" w:space="0" w:color="D9D9E3"/>
                        <w:right w:val="single" w:sz="2" w:space="0" w:color="D9D9E3"/>
                      </w:divBdr>
                      <w:divsChild>
                        <w:div w:id="1711421042">
                          <w:marLeft w:val="0"/>
                          <w:marRight w:val="0"/>
                          <w:marTop w:val="0"/>
                          <w:marBottom w:val="0"/>
                          <w:divBdr>
                            <w:top w:val="single" w:sz="2" w:space="0" w:color="D9D9E3"/>
                            <w:left w:val="single" w:sz="2" w:space="0" w:color="D9D9E3"/>
                            <w:bottom w:val="single" w:sz="2" w:space="0" w:color="D9D9E3"/>
                            <w:right w:val="single" w:sz="2" w:space="0" w:color="D9D9E3"/>
                          </w:divBdr>
                          <w:divsChild>
                            <w:div w:id="1687903131">
                              <w:marLeft w:val="0"/>
                              <w:marRight w:val="0"/>
                              <w:marTop w:val="100"/>
                              <w:marBottom w:val="100"/>
                              <w:divBdr>
                                <w:top w:val="single" w:sz="2" w:space="0" w:color="D9D9E3"/>
                                <w:left w:val="single" w:sz="2" w:space="0" w:color="D9D9E3"/>
                                <w:bottom w:val="single" w:sz="2" w:space="0" w:color="D9D9E3"/>
                                <w:right w:val="single" w:sz="2" w:space="0" w:color="D9D9E3"/>
                              </w:divBdr>
                              <w:divsChild>
                                <w:div w:id="1827743115">
                                  <w:marLeft w:val="0"/>
                                  <w:marRight w:val="0"/>
                                  <w:marTop w:val="0"/>
                                  <w:marBottom w:val="0"/>
                                  <w:divBdr>
                                    <w:top w:val="single" w:sz="2" w:space="0" w:color="D9D9E3"/>
                                    <w:left w:val="single" w:sz="2" w:space="0" w:color="D9D9E3"/>
                                    <w:bottom w:val="single" w:sz="2" w:space="0" w:color="D9D9E3"/>
                                    <w:right w:val="single" w:sz="2" w:space="0" w:color="D9D9E3"/>
                                  </w:divBdr>
                                  <w:divsChild>
                                    <w:div w:id="1406414417">
                                      <w:marLeft w:val="0"/>
                                      <w:marRight w:val="0"/>
                                      <w:marTop w:val="0"/>
                                      <w:marBottom w:val="0"/>
                                      <w:divBdr>
                                        <w:top w:val="single" w:sz="2" w:space="0" w:color="D9D9E3"/>
                                        <w:left w:val="single" w:sz="2" w:space="0" w:color="D9D9E3"/>
                                        <w:bottom w:val="single" w:sz="2" w:space="0" w:color="D9D9E3"/>
                                        <w:right w:val="single" w:sz="2" w:space="0" w:color="D9D9E3"/>
                                      </w:divBdr>
                                      <w:divsChild>
                                        <w:div w:id="1960794197">
                                          <w:marLeft w:val="0"/>
                                          <w:marRight w:val="0"/>
                                          <w:marTop w:val="0"/>
                                          <w:marBottom w:val="0"/>
                                          <w:divBdr>
                                            <w:top w:val="single" w:sz="2" w:space="0" w:color="D9D9E3"/>
                                            <w:left w:val="single" w:sz="2" w:space="0" w:color="D9D9E3"/>
                                            <w:bottom w:val="single" w:sz="2" w:space="0" w:color="D9D9E3"/>
                                            <w:right w:val="single" w:sz="2" w:space="0" w:color="D9D9E3"/>
                                          </w:divBdr>
                                          <w:divsChild>
                                            <w:div w:id="690497632">
                                              <w:marLeft w:val="0"/>
                                              <w:marRight w:val="0"/>
                                              <w:marTop w:val="0"/>
                                              <w:marBottom w:val="0"/>
                                              <w:divBdr>
                                                <w:top w:val="single" w:sz="2" w:space="0" w:color="D9D9E3"/>
                                                <w:left w:val="single" w:sz="2" w:space="0" w:color="D9D9E3"/>
                                                <w:bottom w:val="single" w:sz="2" w:space="0" w:color="D9D9E3"/>
                                                <w:right w:val="single" w:sz="2" w:space="0" w:color="D9D9E3"/>
                                              </w:divBdr>
                                              <w:divsChild>
                                                <w:div w:id="713966955">
                                                  <w:marLeft w:val="0"/>
                                                  <w:marRight w:val="0"/>
                                                  <w:marTop w:val="0"/>
                                                  <w:marBottom w:val="0"/>
                                                  <w:divBdr>
                                                    <w:top w:val="single" w:sz="2" w:space="0" w:color="D9D9E3"/>
                                                    <w:left w:val="single" w:sz="2" w:space="0" w:color="D9D9E3"/>
                                                    <w:bottom w:val="single" w:sz="2" w:space="0" w:color="D9D9E3"/>
                                                    <w:right w:val="single" w:sz="2" w:space="0" w:color="D9D9E3"/>
                                                  </w:divBdr>
                                                  <w:divsChild>
                                                    <w:div w:id="973829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27156806">
          <w:marLeft w:val="0"/>
          <w:marRight w:val="0"/>
          <w:marTop w:val="0"/>
          <w:marBottom w:val="0"/>
          <w:divBdr>
            <w:top w:val="none" w:sz="0" w:space="0" w:color="auto"/>
            <w:left w:val="none" w:sz="0" w:space="0" w:color="auto"/>
            <w:bottom w:val="none" w:sz="0" w:space="0" w:color="auto"/>
            <w:right w:val="none" w:sz="0" w:space="0" w:color="auto"/>
          </w:divBdr>
        </w:div>
      </w:divsChild>
    </w:div>
    <w:div w:id="1022895780">
      <w:bodyDiv w:val="1"/>
      <w:marLeft w:val="0"/>
      <w:marRight w:val="0"/>
      <w:marTop w:val="0"/>
      <w:marBottom w:val="0"/>
      <w:divBdr>
        <w:top w:val="none" w:sz="0" w:space="0" w:color="auto"/>
        <w:left w:val="none" w:sz="0" w:space="0" w:color="auto"/>
        <w:bottom w:val="none" w:sz="0" w:space="0" w:color="auto"/>
        <w:right w:val="none" w:sz="0" w:space="0" w:color="auto"/>
      </w:divBdr>
    </w:div>
    <w:div w:id="1100761622">
      <w:bodyDiv w:val="1"/>
      <w:marLeft w:val="0"/>
      <w:marRight w:val="0"/>
      <w:marTop w:val="0"/>
      <w:marBottom w:val="0"/>
      <w:divBdr>
        <w:top w:val="none" w:sz="0" w:space="0" w:color="auto"/>
        <w:left w:val="none" w:sz="0" w:space="0" w:color="auto"/>
        <w:bottom w:val="none" w:sz="0" w:space="0" w:color="auto"/>
        <w:right w:val="none" w:sz="0" w:space="0" w:color="auto"/>
      </w:divBdr>
    </w:div>
    <w:div w:id="1124419263">
      <w:bodyDiv w:val="1"/>
      <w:marLeft w:val="0"/>
      <w:marRight w:val="0"/>
      <w:marTop w:val="0"/>
      <w:marBottom w:val="0"/>
      <w:divBdr>
        <w:top w:val="none" w:sz="0" w:space="0" w:color="auto"/>
        <w:left w:val="none" w:sz="0" w:space="0" w:color="auto"/>
        <w:bottom w:val="none" w:sz="0" w:space="0" w:color="auto"/>
        <w:right w:val="none" w:sz="0" w:space="0" w:color="auto"/>
      </w:divBdr>
      <w:divsChild>
        <w:div w:id="723211869">
          <w:marLeft w:val="0"/>
          <w:marRight w:val="0"/>
          <w:marTop w:val="0"/>
          <w:marBottom w:val="0"/>
          <w:divBdr>
            <w:top w:val="none" w:sz="0" w:space="0" w:color="auto"/>
            <w:left w:val="none" w:sz="0" w:space="0" w:color="auto"/>
            <w:bottom w:val="none" w:sz="0" w:space="0" w:color="auto"/>
            <w:right w:val="none" w:sz="0" w:space="0" w:color="auto"/>
          </w:divBdr>
          <w:divsChild>
            <w:div w:id="1928886225">
              <w:marLeft w:val="0"/>
              <w:marRight w:val="0"/>
              <w:marTop w:val="0"/>
              <w:marBottom w:val="0"/>
              <w:divBdr>
                <w:top w:val="none" w:sz="0" w:space="0" w:color="auto"/>
                <w:left w:val="none" w:sz="0" w:space="0" w:color="auto"/>
                <w:bottom w:val="none" w:sz="0" w:space="0" w:color="auto"/>
                <w:right w:val="none" w:sz="0" w:space="0" w:color="auto"/>
              </w:divBdr>
              <w:divsChild>
                <w:div w:id="37455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154096">
      <w:bodyDiv w:val="1"/>
      <w:marLeft w:val="0"/>
      <w:marRight w:val="0"/>
      <w:marTop w:val="0"/>
      <w:marBottom w:val="0"/>
      <w:divBdr>
        <w:top w:val="none" w:sz="0" w:space="0" w:color="auto"/>
        <w:left w:val="none" w:sz="0" w:space="0" w:color="auto"/>
        <w:bottom w:val="none" w:sz="0" w:space="0" w:color="auto"/>
        <w:right w:val="none" w:sz="0" w:space="0" w:color="auto"/>
      </w:divBdr>
      <w:divsChild>
        <w:div w:id="916093685">
          <w:marLeft w:val="0"/>
          <w:marRight w:val="0"/>
          <w:marTop w:val="0"/>
          <w:marBottom w:val="0"/>
          <w:divBdr>
            <w:top w:val="none" w:sz="0" w:space="0" w:color="auto"/>
            <w:left w:val="none" w:sz="0" w:space="0" w:color="auto"/>
            <w:bottom w:val="none" w:sz="0" w:space="0" w:color="auto"/>
            <w:right w:val="none" w:sz="0" w:space="0" w:color="auto"/>
          </w:divBdr>
          <w:divsChild>
            <w:div w:id="25831688">
              <w:marLeft w:val="0"/>
              <w:marRight w:val="0"/>
              <w:marTop w:val="0"/>
              <w:marBottom w:val="0"/>
              <w:divBdr>
                <w:top w:val="none" w:sz="0" w:space="0" w:color="auto"/>
                <w:left w:val="none" w:sz="0" w:space="0" w:color="auto"/>
                <w:bottom w:val="none" w:sz="0" w:space="0" w:color="auto"/>
                <w:right w:val="none" w:sz="0" w:space="0" w:color="auto"/>
              </w:divBdr>
              <w:divsChild>
                <w:div w:id="1707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01665">
      <w:bodyDiv w:val="1"/>
      <w:marLeft w:val="0"/>
      <w:marRight w:val="0"/>
      <w:marTop w:val="0"/>
      <w:marBottom w:val="0"/>
      <w:divBdr>
        <w:top w:val="none" w:sz="0" w:space="0" w:color="auto"/>
        <w:left w:val="none" w:sz="0" w:space="0" w:color="auto"/>
        <w:bottom w:val="none" w:sz="0" w:space="0" w:color="auto"/>
        <w:right w:val="none" w:sz="0" w:space="0" w:color="auto"/>
      </w:divBdr>
      <w:divsChild>
        <w:div w:id="240335177">
          <w:marLeft w:val="0"/>
          <w:marRight w:val="0"/>
          <w:marTop w:val="0"/>
          <w:marBottom w:val="0"/>
          <w:divBdr>
            <w:top w:val="none" w:sz="0" w:space="0" w:color="auto"/>
            <w:left w:val="none" w:sz="0" w:space="0" w:color="auto"/>
            <w:bottom w:val="none" w:sz="0" w:space="0" w:color="auto"/>
            <w:right w:val="none" w:sz="0" w:space="0" w:color="auto"/>
          </w:divBdr>
        </w:div>
        <w:div w:id="284698766">
          <w:marLeft w:val="0"/>
          <w:marRight w:val="0"/>
          <w:marTop w:val="0"/>
          <w:marBottom w:val="0"/>
          <w:divBdr>
            <w:top w:val="single" w:sz="2" w:space="0" w:color="D9D9E3"/>
            <w:left w:val="single" w:sz="2" w:space="0" w:color="D9D9E3"/>
            <w:bottom w:val="single" w:sz="2" w:space="0" w:color="D9D9E3"/>
            <w:right w:val="single" w:sz="2" w:space="0" w:color="D9D9E3"/>
          </w:divBdr>
          <w:divsChild>
            <w:div w:id="1275821882">
              <w:marLeft w:val="0"/>
              <w:marRight w:val="0"/>
              <w:marTop w:val="0"/>
              <w:marBottom w:val="0"/>
              <w:divBdr>
                <w:top w:val="single" w:sz="2" w:space="0" w:color="D9D9E3"/>
                <w:left w:val="single" w:sz="2" w:space="0" w:color="D9D9E3"/>
                <w:bottom w:val="single" w:sz="2" w:space="0" w:color="D9D9E3"/>
                <w:right w:val="single" w:sz="2" w:space="0" w:color="D9D9E3"/>
              </w:divBdr>
              <w:divsChild>
                <w:div w:id="178937227">
                  <w:marLeft w:val="0"/>
                  <w:marRight w:val="0"/>
                  <w:marTop w:val="0"/>
                  <w:marBottom w:val="0"/>
                  <w:divBdr>
                    <w:top w:val="single" w:sz="2" w:space="0" w:color="D9D9E3"/>
                    <w:left w:val="single" w:sz="2" w:space="0" w:color="D9D9E3"/>
                    <w:bottom w:val="single" w:sz="2" w:space="0" w:color="D9D9E3"/>
                    <w:right w:val="single" w:sz="2" w:space="0" w:color="D9D9E3"/>
                  </w:divBdr>
                  <w:divsChild>
                    <w:div w:id="521020532">
                      <w:marLeft w:val="0"/>
                      <w:marRight w:val="0"/>
                      <w:marTop w:val="0"/>
                      <w:marBottom w:val="0"/>
                      <w:divBdr>
                        <w:top w:val="single" w:sz="2" w:space="0" w:color="D9D9E3"/>
                        <w:left w:val="single" w:sz="2" w:space="0" w:color="D9D9E3"/>
                        <w:bottom w:val="single" w:sz="2" w:space="0" w:color="D9D9E3"/>
                        <w:right w:val="single" w:sz="2" w:space="0" w:color="D9D9E3"/>
                      </w:divBdr>
                      <w:divsChild>
                        <w:div w:id="1619944986">
                          <w:marLeft w:val="0"/>
                          <w:marRight w:val="0"/>
                          <w:marTop w:val="0"/>
                          <w:marBottom w:val="0"/>
                          <w:divBdr>
                            <w:top w:val="single" w:sz="2" w:space="0" w:color="D9D9E3"/>
                            <w:left w:val="single" w:sz="2" w:space="0" w:color="D9D9E3"/>
                            <w:bottom w:val="single" w:sz="2" w:space="0" w:color="D9D9E3"/>
                            <w:right w:val="single" w:sz="2" w:space="0" w:color="D9D9E3"/>
                          </w:divBdr>
                          <w:divsChild>
                            <w:div w:id="468010398">
                              <w:marLeft w:val="0"/>
                              <w:marRight w:val="0"/>
                              <w:marTop w:val="100"/>
                              <w:marBottom w:val="100"/>
                              <w:divBdr>
                                <w:top w:val="single" w:sz="2" w:space="0" w:color="D9D9E3"/>
                                <w:left w:val="single" w:sz="2" w:space="0" w:color="D9D9E3"/>
                                <w:bottom w:val="single" w:sz="2" w:space="0" w:color="D9D9E3"/>
                                <w:right w:val="single" w:sz="2" w:space="0" w:color="D9D9E3"/>
                              </w:divBdr>
                              <w:divsChild>
                                <w:div w:id="284626248">
                                  <w:marLeft w:val="0"/>
                                  <w:marRight w:val="0"/>
                                  <w:marTop w:val="0"/>
                                  <w:marBottom w:val="0"/>
                                  <w:divBdr>
                                    <w:top w:val="single" w:sz="2" w:space="0" w:color="D9D9E3"/>
                                    <w:left w:val="single" w:sz="2" w:space="0" w:color="D9D9E3"/>
                                    <w:bottom w:val="single" w:sz="2" w:space="0" w:color="D9D9E3"/>
                                    <w:right w:val="single" w:sz="2" w:space="0" w:color="D9D9E3"/>
                                  </w:divBdr>
                                  <w:divsChild>
                                    <w:div w:id="1620524233">
                                      <w:marLeft w:val="0"/>
                                      <w:marRight w:val="0"/>
                                      <w:marTop w:val="0"/>
                                      <w:marBottom w:val="0"/>
                                      <w:divBdr>
                                        <w:top w:val="single" w:sz="2" w:space="0" w:color="D9D9E3"/>
                                        <w:left w:val="single" w:sz="2" w:space="0" w:color="D9D9E3"/>
                                        <w:bottom w:val="single" w:sz="2" w:space="0" w:color="D9D9E3"/>
                                        <w:right w:val="single" w:sz="2" w:space="0" w:color="D9D9E3"/>
                                      </w:divBdr>
                                      <w:divsChild>
                                        <w:div w:id="1365590967">
                                          <w:marLeft w:val="0"/>
                                          <w:marRight w:val="0"/>
                                          <w:marTop w:val="0"/>
                                          <w:marBottom w:val="0"/>
                                          <w:divBdr>
                                            <w:top w:val="single" w:sz="2" w:space="0" w:color="D9D9E3"/>
                                            <w:left w:val="single" w:sz="2" w:space="0" w:color="D9D9E3"/>
                                            <w:bottom w:val="single" w:sz="2" w:space="0" w:color="D9D9E3"/>
                                            <w:right w:val="single" w:sz="2" w:space="0" w:color="D9D9E3"/>
                                          </w:divBdr>
                                          <w:divsChild>
                                            <w:div w:id="484708575">
                                              <w:marLeft w:val="0"/>
                                              <w:marRight w:val="0"/>
                                              <w:marTop w:val="0"/>
                                              <w:marBottom w:val="0"/>
                                              <w:divBdr>
                                                <w:top w:val="single" w:sz="2" w:space="0" w:color="D9D9E3"/>
                                                <w:left w:val="single" w:sz="2" w:space="0" w:color="D9D9E3"/>
                                                <w:bottom w:val="single" w:sz="2" w:space="0" w:color="D9D9E3"/>
                                                <w:right w:val="single" w:sz="2" w:space="0" w:color="D9D9E3"/>
                                              </w:divBdr>
                                              <w:divsChild>
                                                <w:div w:id="1800879059">
                                                  <w:marLeft w:val="0"/>
                                                  <w:marRight w:val="0"/>
                                                  <w:marTop w:val="0"/>
                                                  <w:marBottom w:val="0"/>
                                                  <w:divBdr>
                                                    <w:top w:val="single" w:sz="2" w:space="0" w:color="D9D9E3"/>
                                                    <w:left w:val="single" w:sz="2" w:space="0" w:color="D9D9E3"/>
                                                    <w:bottom w:val="single" w:sz="2" w:space="0" w:color="D9D9E3"/>
                                                    <w:right w:val="single" w:sz="2" w:space="0" w:color="D9D9E3"/>
                                                  </w:divBdr>
                                                  <w:divsChild>
                                                    <w:div w:id="152912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484931136">
      <w:bodyDiv w:val="1"/>
      <w:marLeft w:val="0"/>
      <w:marRight w:val="0"/>
      <w:marTop w:val="0"/>
      <w:marBottom w:val="0"/>
      <w:divBdr>
        <w:top w:val="none" w:sz="0" w:space="0" w:color="auto"/>
        <w:left w:val="none" w:sz="0" w:space="0" w:color="auto"/>
        <w:bottom w:val="none" w:sz="0" w:space="0" w:color="auto"/>
        <w:right w:val="none" w:sz="0" w:space="0" w:color="auto"/>
      </w:divBdr>
    </w:div>
    <w:div w:id="1486165734">
      <w:bodyDiv w:val="1"/>
      <w:marLeft w:val="0"/>
      <w:marRight w:val="0"/>
      <w:marTop w:val="0"/>
      <w:marBottom w:val="0"/>
      <w:divBdr>
        <w:top w:val="none" w:sz="0" w:space="0" w:color="auto"/>
        <w:left w:val="none" w:sz="0" w:space="0" w:color="auto"/>
        <w:bottom w:val="none" w:sz="0" w:space="0" w:color="auto"/>
        <w:right w:val="none" w:sz="0" w:space="0" w:color="auto"/>
      </w:divBdr>
    </w:div>
    <w:div w:id="1552301214">
      <w:bodyDiv w:val="1"/>
      <w:marLeft w:val="0"/>
      <w:marRight w:val="0"/>
      <w:marTop w:val="0"/>
      <w:marBottom w:val="0"/>
      <w:divBdr>
        <w:top w:val="none" w:sz="0" w:space="0" w:color="auto"/>
        <w:left w:val="none" w:sz="0" w:space="0" w:color="auto"/>
        <w:bottom w:val="none" w:sz="0" w:space="0" w:color="auto"/>
        <w:right w:val="none" w:sz="0" w:space="0" w:color="auto"/>
      </w:divBdr>
    </w:div>
    <w:div w:id="1564409894">
      <w:bodyDiv w:val="1"/>
      <w:marLeft w:val="0"/>
      <w:marRight w:val="0"/>
      <w:marTop w:val="0"/>
      <w:marBottom w:val="0"/>
      <w:divBdr>
        <w:top w:val="none" w:sz="0" w:space="0" w:color="auto"/>
        <w:left w:val="none" w:sz="0" w:space="0" w:color="auto"/>
        <w:bottom w:val="none" w:sz="0" w:space="0" w:color="auto"/>
        <w:right w:val="none" w:sz="0" w:space="0" w:color="auto"/>
      </w:divBdr>
    </w:div>
    <w:div w:id="1652442857">
      <w:bodyDiv w:val="1"/>
      <w:marLeft w:val="0"/>
      <w:marRight w:val="0"/>
      <w:marTop w:val="0"/>
      <w:marBottom w:val="0"/>
      <w:divBdr>
        <w:top w:val="none" w:sz="0" w:space="0" w:color="auto"/>
        <w:left w:val="none" w:sz="0" w:space="0" w:color="auto"/>
        <w:bottom w:val="none" w:sz="0" w:space="0" w:color="auto"/>
        <w:right w:val="none" w:sz="0" w:space="0" w:color="auto"/>
      </w:divBdr>
    </w:div>
    <w:div w:id="1706054016">
      <w:bodyDiv w:val="1"/>
      <w:marLeft w:val="0"/>
      <w:marRight w:val="0"/>
      <w:marTop w:val="0"/>
      <w:marBottom w:val="0"/>
      <w:divBdr>
        <w:top w:val="none" w:sz="0" w:space="0" w:color="auto"/>
        <w:left w:val="none" w:sz="0" w:space="0" w:color="auto"/>
        <w:bottom w:val="none" w:sz="0" w:space="0" w:color="auto"/>
        <w:right w:val="none" w:sz="0" w:space="0" w:color="auto"/>
      </w:divBdr>
      <w:divsChild>
        <w:div w:id="1359701222">
          <w:marLeft w:val="0"/>
          <w:marRight w:val="0"/>
          <w:marTop w:val="0"/>
          <w:marBottom w:val="0"/>
          <w:divBdr>
            <w:top w:val="none" w:sz="0" w:space="0" w:color="auto"/>
            <w:left w:val="none" w:sz="0" w:space="0" w:color="auto"/>
            <w:bottom w:val="none" w:sz="0" w:space="0" w:color="auto"/>
            <w:right w:val="none" w:sz="0" w:space="0" w:color="auto"/>
          </w:divBdr>
        </w:div>
      </w:divsChild>
    </w:div>
    <w:div w:id="1747190442">
      <w:bodyDiv w:val="1"/>
      <w:marLeft w:val="0"/>
      <w:marRight w:val="0"/>
      <w:marTop w:val="0"/>
      <w:marBottom w:val="0"/>
      <w:divBdr>
        <w:top w:val="none" w:sz="0" w:space="0" w:color="auto"/>
        <w:left w:val="none" w:sz="0" w:space="0" w:color="auto"/>
        <w:bottom w:val="none" w:sz="0" w:space="0" w:color="auto"/>
        <w:right w:val="none" w:sz="0" w:space="0" w:color="auto"/>
      </w:divBdr>
    </w:div>
    <w:div w:id="1850674809">
      <w:bodyDiv w:val="1"/>
      <w:marLeft w:val="0"/>
      <w:marRight w:val="0"/>
      <w:marTop w:val="0"/>
      <w:marBottom w:val="0"/>
      <w:divBdr>
        <w:top w:val="none" w:sz="0" w:space="0" w:color="auto"/>
        <w:left w:val="none" w:sz="0" w:space="0" w:color="auto"/>
        <w:bottom w:val="none" w:sz="0" w:space="0" w:color="auto"/>
        <w:right w:val="none" w:sz="0" w:space="0" w:color="auto"/>
      </w:divBdr>
      <w:divsChild>
        <w:div w:id="41290610">
          <w:marLeft w:val="0"/>
          <w:marRight w:val="0"/>
          <w:marTop w:val="0"/>
          <w:marBottom w:val="0"/>
          <w:divBdr>
            <w:top w:val="single" w:sz="2" w:space="0" w:color="D9D9E3"/>
            <w:left w:val="single" w:sz="2" w:space="0" w:color="D9D9E3"/>
            <w:bottom w:val="single" w:sz="2" w:space="0" w:color="D9D9E3"/>
            <w:right w:val="single" w:sz="2" w:space="0" w:color="D9D9E3"/>
          </w:divBdr>
          <w:divsChild>
            <w:div w:id="2076387631">
              <w:marLeft w:val="0"/>
              <w:marRight w:val="0"/>
              <w:marTop w:val="0"/>
              <w:marBottom w:val="0"/>
              <w:divBdr>
                <w:top w:val="single" w:sz="2" w:space="0" w:color="D9D9E3"/>
                <w:left w:val="single" w:sz="2" w:space="0" w:color="D9D9E3"/>
                <w:bottom w:val="single" w:sz="2" w:space="0" w:color="D9D9E3"/>
                <w:right w:val="single" w:sz="2" w:space="0" w:color="D9D9E3"/>
              </w:divBdr>
              <w:divsChild>
                <w:div w:id="409079719">
                  <w:marLeft w:val="0"/>
                  <w:marRight w:val="0"/>
                  <w:marTop w:val="0"/>
                  <w:marBottom w:val="0"/>
                  <w:divBdr>
                    <w:top w:val="single" w:sz="2" w:space="0" w:color="D9D9E3"/>
                    <w:left w:val="single" w:sz="2" w:space="0" w:color="D9D9E3"/>
                    <w:bottom w:val="single" w:sz="2" w:space="0" w:color="D9D9E3"/>
                    <w:right w:val="single" w:sz="2" w:space="0" w:color="D9D9E3"/>
                  </w:divBdr>
                  <w:divsChild>
                    <w:div w:id="25640221">
                      <w:marLeft w:val="0"/>
                      <w:marRight w:val="0"/>
                      <w:marTop w:val="0"/>
                      <w:marBottom w:val="0"/>
                      <w:divBdr>
                        <w:top w:val="single" w:sz="2" w:space="0" w:color="D9D9E3"/>
                        <w:left w:val="single" w:sz="2" w:space="0" w:color="D9D9E3"/>
                        <w:bottom w:val="single" w:sz="2" w:space="0" w:color="D9D9E3"/>
                        <w:right w:val="single" w:sz="2" w:space="0" w:color="D9D9E3"/>
                      </w:divBdr>
                      <w:divsChild>
                        <w:div w:id="1354040060">
                          <w:marLeft w:val="0"/>
                          <w:marRight w:val="0"/>
                          <w:marTop w:val="0"/>
                          <w:marBottom w:val="0"/>
                          <w:divBdr>
                            <w:top w:val="none" w:sz="0" w:space="0" w:color="auto"/>
                            <w:left w:val="none" w:sz="0" w:space="0" w:color="auto"/>
                            <w:bottom w:val="none" w:sz="0" w:space="0" w:color="auto"/>
                            <w:right w:val="none" w:sz="0" w:space="0" w:color="auto"/>
                          </w:divBdr>
                          <w:divsChild>
                            <w:div w:id="1800606396">
                              <w:marLeft w:val="0"/>
                              <w:marRight w:val="0"/>
                              <w:marTop w:val="100"/>
                              <w:marBottom w:val="100"/>
                              <w:divBdr>
                                <w:top w:val="single" w:sz="2" w:space="0" w:color="D9D9E3"/>
                                <w:left w:val="single" w:sz="2" w:space="0" w:color="D9D9E3"/>
                                <w:bottom w:val="single" w:sz="2" w:space="0" w:color="D9D9E3"/>
                                <w:right w:val="single" w:sz="2" w:space="0" w:color="D9D9E3"/>
                              </w:divBdr>
                              <w:divsChild>
                                <w:div w:id="255404968">
                                  <w:marLeft w:val="0"/>
                                  <w:marRight w:val="0"/>
                                  <w:marTop w:val="0"/>
                                  <w:marBottom w:val="0"/>
                                  <w:divBdr>
                                    <w:top w:val="single" w:sz="2" w:space="0" w:color="D9D9E3"/>
                                    <w:left w:val="single" w:sz="2" w:space="0" w:color="D9D9E3"/>
                                    <w:bottom w:val="single" w:sz="2" w:space="0" w:color="D9D9E3"/>
                                    <w:right w:val="single" w:sz="2" w:space="0" w:color="D9D9E3"/>
                                  </w:divBdr>
                                  <w:divsChild>
                                    <w:div w:id="1752460603">
                                      <w:marLeft w:val="0"/>
                                      <w:marRight w:val="0"/>
                                      <w:marTop w:val="0"/>
                                      <w:marBottom w:val="0"/>
                                      <w:divBdr>
                                        <w:top w:val="single" w:sz="2" w:space="0" w:color="D9D9E3"/>
                                        <w:left w:val="single" w:sz="2" w:space="0" w:color="D9D9E3"/>
                                        <w:bottom w:val="single" w:sz="2" w:space="0" w:color="D9D9E3"/>
                                        <w:right w:val="single" w:sz="2" w:space="0" w:color="D9D9E3"/>
                                      </w:divBdr>
                                      <w:divsChild>
                                        <w:div w:id="921380482">
                                          <w:marLeft w:val="0"/>
                                          <w:marRight w:val="0"/>
                                          <w:marTop w:val="0"/>
                                          <w:marBottom w:val="0"/>
                                          <w:divBdr>
                                            <w:top w:val="single" w:sz="2" w:space="0" w:color="D9D9E3"/>
                                            <w:left w:val="single" w:sz="2" w:space="0" w:color="D9D9E3"/>
                                            <w:bottom w:val="single" w:sz="2" w:space="0" w:color="D9D9E3"/>
                                            <w:right w:val="single" w:sz="2" w:space="0" w:color="D9D9E3"/>
                                          </w:divBdr>
                                          <w:divsChild>
                                            <w:div w:id="1764958392">
                                              <w:marLeft w:val="0"/>
                                              <w:marRight w:val="0"/>
                                              <w:marTop w:val="0"/>
                                              <w:marBottom w:val="0"/>
                                              <w:divBdr>
                                                <w:top w:val="single" w:sz="2" w:space="0" w:color="D9D9E3"/>
                                                <w:left w:val="single" w:sz="2" w:space="0" w:color="D9D9E3"/>
                                                <w:bottom w:val="single" w:sz="2" w:space="0" w:color="D9D9E3"/>
                                                <w:right w:val="single" w:sz="2" w:space="0" w:color="D9D9E3"/>
                                              </w:divBdr>
                                              <w:divsChild>
                                                <w:div w:id="413665867">
                                                  <w:marLeft w:val="0"/>
                                                  <w:marRight w:val="0"/>
                                                  <w:marTop w:val="0"/>
                                                  <w:marBottom w:val="0"/>
                                                  <w:divBdr>
                                                    <w:top w:val="single" w:sz="2" w:space="0" w:color="D9D9E3"/>
                                                    <w:left w:val="single" w:sz="2" w:space="0" w:color="D9D9E3"/>
                                                    <w:bottom w:val="single" w:sz="2" w:space="0" w:color="D9D9E3"/>
                                                    <w:right w:val="single" w:sz="2" w:space="0" w:color="D9D9E3"/>
                                                  </w:divBdr>
                                                  <w:divsChild>
                                                    <w:div w:id="826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00163338">
          <w:marLeft w:val="0"/>
          <w:marRight w:val="0"/>
          <w:marTop w:val="0"/>
          <w:marBottom w:val="0"/>
          <w:divBdr>
            <w:top w:val="none" w:sz="0" w:space="0" w:color="auto"/>
            <w:left w:val="none" w:sz="0" w:space="0" w:color="auto"/>
            <w:bottom w:val="none" w:sz="0" w:space="0" w:color="auto"/>
            <w:right w:val="none" w:sz="0" w:space="0" w:color="auto"/>
          </w:divBdr>
        </w:div>
      </w:divsChild>
    </w:div>
    <w:div w:id="1879734145">
      <w:bodyDiv w:val="1"/>
      <w:marLeft w:val="0"/>
      <w:marRight w:val="0"/>
      <w:marTop w:val="0"/>
      <w:marBottom w:val="0"/>
      <w:divBdr>
        <w:top w:val="none" w:sz="0" w:space="0" w:color="auto"/>
        <w:left w:val="none" w:sz="0" w:space="0" w:color="auto"/>
        <w:bottom w:val="none" w:sz="0" w:space="0" w:color="auto"/>
        <w:right w:val="none" w:sz="0" w:space="0" w:color="auto"/>
      </w:divBdr>
    </w:div>
    <w:div w:id="1961643021">
      <w:bodyDiv w:val="1"/>
      <w:marLeft w:val="0"/>
      <w:marRight w:val="0"/>
      <w:marTop w:val="0"/>
      <w:marBottom w:val="0"/>
      <w:divBdr>
        <w:top w:val="none" w:sz="0" w:space="0" w:color="auto"/>
        <w:left w:val="none" w:sz="0" w:space="0" w:color="auto"/>
        <w:bottom w:val="none" w:sz="0" w:space="0" w:color="auto"/>
        <w:right w:val="none" w:sz="0" w:space="0" w:color="auto"/>
      </w:divBdr>
      <w:divsChild>
        <w:div w:id="1497454114">
          <w:marLeft w:val="0"/>
          <w:marRight w:val="0"/>
          <w:marTop w:val="0"/>
          <w:marBottom w:val="0"/>
          <w:divBdr>
            <w:top w:val="single" w:sz="2" w:space="0" w:color="D9D9E3"/>
            <w:left w:val="single" w:sz="2" w:space="0" w:color="D9D9E3"/>
            <w:bottom w:val="single" w:sz="2" w:space="0" w:color="D9D9E3"/>
            <w:right w:val="single" w:sz="2" w:space="0" w:color="D9D9E3"/>
          </w:divBdr>
          <w:divsChild>
            <w:div w:id="2040813042">
              <w:marLeft w:val="0"/>
              <w:marRight w:val="0"/>
              <w:marTop w:val="0"/>
              <w:marBottom w:val="0"/>
              <w:divBdr>
                <w:top w:val="single" w:sz="2" w:space="0" w:color="D9D9E3"/>
                <w:left w:val="single" w:sz="2" w:space="0" w:color="D9D9E3"/>
                <w:bottom w:val="single" w:sz="2" w:space="0" w:color="D9D9E3"/>
                <w:right w:val="single" w:sz="2" w:space="0" w:color="D9D9E3"/>
              </w:divBdr>
              <w:divsChild>
                <w:div w:id="676928657">
                  <w:marLeft w:val="0"/>
                  <w:marRight w:val="0"/>
                  <w:marTop w:val="0"/>
                  <w:marBottom w:val="0"/>
                  <w:divBdr>
                    <w:top w:val="single" w:sz="2" w:space="0" w:color="D9D9E3"/>
                    <w:left w:val="single" w:sz="2" w:space="0" w:color="D9D9E3"/>
                    <w:bottom w:val="single" w:sz="2" w:space="0" w:color="D9D9E3"/>
                    <w:right w:val="single" w:sz="2" w:space="0" w:color="D9D9E3"/>
                  </w:divBdr>
                  <w:divsChild>
                    <w:div w:id="1533225544">
                      <w:marLeft w:val="0"/>
                      <w:marRight w:val="0"/>
                      <w:marTop w:val="0"/>
                      <w:marBottom w:val="0"/>
                      <w:divBdr>
                        <w:top w:val="single" w:sz="2" w:space="0" w:color="D9D9E3"/>
                        <w:left w:val="single" w:sz="2" w:space="0" w:color="D9D9E3"/>
                        <w:bottom w:val="single" w:sz="2" w:space="0" w:color="D9D9E3"/>
                        <w:right w:val="single" w:sz="2" w:space="0" w:color="D9D9E3"/>
                      </w:divBdr>
                      <w:divsChild>
                        <w:div w:id="1903632682">
                          <w:marLeft w:val="0"/>
                          <w:marRight w:val="0"/>
                          <w:marTop w:val="0"/>
                          <w:marBottom w:val="0"/>
                          <w:divBdr>
                            <w:top w:val="none" w:sz="0" w:space="0" w:color="auto"/>
                            <w:left w:val="none" w:sz="0" w:space="0" w:color="auto"/>
                            <w:bottom w:val="none" w:sz="0" w:space="0" w:color="auto"/>
                            <w:right w:val="none" w:sz="0" w:space="0" w:color="auto"/>
                          </w:divBdr>
                          <w:divsChild>
                            <w:div w:id="1249457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99856365">
                                  <w:marLeft w:val="0"/>
                                  <w:marRight w:val="0"/>
                                  <w:marTop w:val="0"/>
                                  <w:marBottom w:val="0"/>
                                  <w:divBdr>
                                    <w:top w:val="single" w:sz="2" w:space="0" w:color="D9D9E3"/>
                                    <w:left w:val="single" w:sz="2" w:space="0" w:color="D9D9E3"/>
                                    <w:bottom w:val="single" w:sz="2" w:space="0" w:color="D9D9E3"/>
                                    <w:right w:val="single" w:sz="2" w:space="0" w:color="D9D9E3"/>
                                  </w:divBdr>
                                  <w:divsChild>
                                    <w:div w:id="1655332362">
                                      <w:marLeft w:val="0"/>
                                      <w:marRight w:val="0"/>
                                      <w:marTop w:val="0"/>
                                      <w:marBottom w:val="0"/>
                                      <w:divBdr>
                                        <w:top w:val="single" w:sz="2" w:space="0" w:color="D9D9E3"/>
                                        <w:left w:val="single" w:sz="2" w:space="0" w:color="D9D9E3"/>
                                        <w:bottom w:val="single" w:sz="2" w:space="0" w:color="D9D9E3"/>
                                        <w:right w:val="single" w:sz="2" w:space="0" w:color="D9D9E3"/>
                                      </w:divBdr>
                                      <w:divsChild>
                                        <w:div w:id="750658328">
                                          <w:marLeft w:val="0"/>
                                          <w:marRight w:val="0"/>
                                          <w:marTop w:val="0"/>
                                          <w:marBottom w:val="0"/>
                                          <w:divBdr>
                                            <w:top w:val="single" w:sz="2" w:space="0" w:color="D9D9E3"/>
                                            <w:left w:val="single" w:sz="2" w:space="0" w:color="D9D9E3"/>
                                            <w:bottom w:val="single" w:sz="2" w:space="0" w:color="D9D9E3"/>
                                            <w:right w:val="single" w:sz="2" w:space="0" w:color="D9D9E3"/>
                                          </w:divBdr>
                                          <w:divsChild>
                                            <w:div w:id="1229194742">
                                              <w:marLeft w:val="0"/>
                                              <w:marRight w:val="0"/>
                                              <w:marTop w:val="0"/>
                                              <w:marBottom w:val="0"/>
                                              <w:divBdr>
                                                <w:top w:val="single" w:sz="2" w:space="0" w:color="D9D9E3"/>
                                                <w:left w:val="single" w:sz="2" w:space="0" w:color="D9D9E3"/>
                                                <w:bottom w:val="single" w:sz="2" w:space="0" w:color="D9D9E3"/>
                                                <w:right w:val="single" w:sz="2" w:space="0" w:color="D9D9E3"/>
                                              </w:divBdr>
                                              <w:divsChild>
                                                <w:div w:id="641738410">
                                                  <w:marLeft w:val="0"/>
                                                  <w:marRight w:val="0"/>
                                                  <w:marTop w:val="0"/>
                                                  <w:marBottom w:val="0"/>
                                                  <w:divBdr>
                                                    <w:top w:val="single" w:sz="2" w:space="0" w:color="D9D9E3"/>
                                                    <w:left w:val="single" w:sz="2" w:space="0" w:color="D9D9E3"/>
                                                    <w:bottom w:val="single" w:sz="2" w:space="0" w:color="D9D9E3"/>
                                                    <w:right w:val="single" w:sz="2" w:space="0" w:color="D9D9E3"/>
                                                  </w:divBdr>
                                                  <w:divsChild>
                                                    <w:div w:id="747314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86781355">
          <w:marLeft w:val="0"/>
          <w:marRight w:val="0"/>
          <w:marTop w:val="0"/>
          <w:marBottom w:val="0"/>
          <w:divBdr>
            <w:top w:val="none" w:sz="0" w:space="0" w:color="auto"/>
            <w:left w:val="none" w:sz="0" w:space="0" w:color="auto"/>
            <w:bottom w:val="none" w:sz="0" w:space="0" w:color="auto"/>
            <w:right w:val="none" w:sz="0" w:space="0" w:color="auto"/>
          </w:divBdr>
        </w:div>
      </w:divsChild>
    </w:div>
    <w:div w:id="1969358545">
      <w:bodyDiv w:val="1"/>
      <w:marLeft w:val="0"/>
      <w:marRight w:val="0"/>
      <w:marTop w:val="0"/>
      <w:marBottom w:val="0"/>
      <w:divBdr>
        <w:top w:val="none" w:sz="0" w:space="0" w:color="auto"/>
        <w:left w:val="none" w:sz="0" w:space="0" w:color="auto"/>
        <w:bottom w:val="none" w:sz="0" w:space="0" w:color="auto"/>
        <w:right w:val="none" w:sz="0" w:space="0" w:color="auto"/>
      </w:divBdr>
    </w:div>
    <w:div w:id="2063289191">
      <w:bodyDiv w:val="1"/>
      <w:marLeft w:val="0"/>
      <w:marRight w:val="0"/>
      <w:marTop w:val="0"/>
      <w:marBottom w:val="0"/>
      <w:divBdr>
        <w:top w:val="none" w:sz="0" w:space="0" w:color="auto"/>
        <w:left w:val="none" w:sz="0" w:space="0" w:color="auto"/>
        <w:bottom w:val="none" w:sz="0" w:space="0" w:color="auto"/>
        <w:right w:val="none" w:sz="0" w:space="0" w:color="auto"/>
      </w:divBdr>
    </w:div>
    <w:div w:id="211170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www.jstor.org/stable/2706951"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oi.org/10.1057/biosoc.2014.2"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doi.org/10.1016/0016-3287(93)90022-L"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doi.org/10.1177/016224399502000402" TargetMode="External"/><Relationship Id="rId20" Type="http://schemas.openxmlformats.org/officeDocument/2006/relationships/hyperlink" Target="https://doi.org/10.14512/gaia.23.3.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oi.org/10.1016/j.ecolecon.2013.04.008"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doi.org/10.14512/tatup.14.2.1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doi.org/10.1007/s10202-012-01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0FE8FC80DC94487EE1A68004ED0B6" ma:contentTypeVersion="15" ma:contentTypeDescription="Create a new document." ma:contentTypeScope="" ma:versionID="6ed79f25c509ca2aab1029f24a747de4">
  <xsd:schema xmlns:xsd="http://www.w3.org/2001/XMLSchema" xmlns:xs="http://www.w3.org/2001/XMLSchema" xmlns:p="http://schemas.microsoft.com/office/2006/metadata/properties" xmlns:ns2="30068df4-38f2-4ecb-a0f5-3c2d108e6ca8" xmlns:ns3="5683d512-4e88-42a7-a9e5-76285cfee8af" targetNamespace="http://schemas.microsoft.com/office/2006/metadata/properties" ma:root="true" ma:fieldsID="bd187ce173ba3927be76bdfc39fbb125" ns2:_="" ns3:_="">
    <xsd:import namespace="30068df4-38f2-4ecb-a0f5-3c2d108e6ca8"/>
    <xsd:import namespace="5683d512-4e88-42a7-a9e5-76285cfee8a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68df4-38f2-4ecb-a0f5-3c2d108e6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dd1c77-ecac-4adc-8928-a4b79cad4f03"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83d512-4e88-42a7-a9e5-76285cfee8a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d67fc6-370e-41e8-aadc-95d0d70a8450}" ma:internalName="TaxCatchAll" ma:showField="CatchAllData" ma:web="5683d512-4e88-42a7-a9e5-76285cfee8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5683d512-4e88-42a7-a9e5-76285cfee8af" xsi:nil="true"/>
    <lcf76f155ced4ddcb4097134ff3c332f xmlns="30068df4-38f2-4ecb-a0f5-3c2d108e6ca8">
      <Terms xmlns="http://schemas.microsoft.com/office/infopath/2007/PartnerControls"/>
    </lcf76f155ced4ddcb4097134ff3c332f>
    <SharedWithUsers xmlns="5683d512-4e88-42a7-a9e5-76285cfee8af">
      <UserInfo>
        <DisplayName>Kircher Christoph</DisplayName>
        <AccountId>130</AccountId>
        <AccountType/>
      </UserInfo>
      <UserInfo>
        <DisplayName>Windegger Felix</DisplayName>
        <AccountId>86</AccountId>
        <AccountType/>
      </UserInfo>
      <UserInfo>
        <DisplayName>Ravazzoli Elisa</DisplayName>
        <AccountId>32</AccountId>
        <AccountType/>
      </UserInfo>
      <UserInfo>
        <DisplayName>Alberton Mariachiara</DisplayName>
        <AccountId>29</AccountId>
        <AccountType/>
      </UserInfo>
      <UserInfo>
        <DisplayName>Sonia Gantioler</DisplayName>
        <AccountId>13</AccountId>
        <AccountType/>
      </UserInfo>
      <UserInfo>
        <DisplayName>Pedoth Lydia</DisplayName>
        <AccountId>119</AccountId>
        <AccountType/>
      </UserInfo>
      <UserInfo>
        <DisplayName>Tomaselli Alexandra</DisplayName>
        <AccountId>35</AccountId>
        <AccountType/>
      </UserInfo>
    </SharedWithUsers>
  </documentManagement>
</p:properties>
</file>

<file path=customXml/itemProps1.xml><?xml version="1.0" encoding="utf-8"?>
<ds:datastoreItem xmlns:ds="http://schemas.openxmlformats.org/officeDocument/2006/customXml" ds:itemID="{70158B78-438C-4AB7-BD4C-D016E9F1DD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68df4-38f2-4ecb-a0f5-3c2d108e6ca8"/>
    <ds:schemaRef ds:uri="5683d512-4e88-42a7-a9e5-76285cfee8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E0DEBD-BAB2-4E68-B1EC-5428CC3CCFDF}">
  <ds:schemaRefs>
    <ds:schemaRef ds:uri="http://schemas.openxmlformats.org/officeDocument/2006/bibliography"/>
  </ds:schemaRefs>
</ds:datastoreItem>
</file>

<file path=customXml/itemProps3.xml><?xml version="1.0" encoding="utf-8"?>
<ds:datastoreItem xmlns:ds="http://schemas.openxmlformats.org/officeDocument/2006/customXml" ds:itemID="{B2DDE103-54B0-4C9C-9535-4A0E9E0C453E}">
  <ds:schemaRefs>
    <ds:schemaRef ds:uri="http://schemas.microsoft.com/sharepoint/v3/contenttype/forms"/>
  </ds:schemaRefs>
</ds:datastoreItem>
</file>

<file path=customXml/itemProps4.xml><?xml version="1.0" encoding="utf-8"?>
<ds:datastoreItem xmlns:ds="http://schemas.openxmlformats.org/officeDocument/2006/customXml" ds:itemID="{CE7773F1-576B-4D3D-8203-B0E035EDC6DA}">
  <ds:schemaRefs>
    <ds:schemaRef ds:uri="http://schemas.microsoft.com/office/2006/metadata/properties"/>
    <ds:schemaRef ds:uri="http://schemas.microsoft.com/office/infopath/2007/PartnerControls"/>
    <ds:schemaRef ds:uri="5683d512-4e88-42a7-a9e5-76285cfee8af"/>
    <ds:schemaRef ds:uri="30068df4-38f2-4ecb-a0f5-3c2d108e6ca8"/>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6497</Words>
  <Characters>40934</Characters>
  <Application>Microsoft Office Word</Application>
  <DocSecurity>0</DocSecurity>
  <Lines>341</Lines>
  <Paragraphs>94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Kircher Christoph</dc:creator>
  <cp:keywords/>
  <dc:description/>
  <cp:lastModifiedBy>Kathrin</cp:lastModifiedBy>
  <cp:revision>4</cp:revision>
  <dcterms:created xsi:type="dcterms:W3CDTF">2024-05-03T07:22:00Z</dcterms:created>
  <dcterms:modified xsi:type="dcterms:W3CDTF">2024-05-07T14:35:00Z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0x0101004510FE8FC80DC94487EE1A68004ED0B6</vt:lpwstr>
  </property>
  <property fmtid="{D5CDD505-2E9C-101B-9397-08002B2CF9AE}" pid="3" name="MediaServiceImageTags">
    <vt:lpwstr/>
  </property>
</Properties>
</file>